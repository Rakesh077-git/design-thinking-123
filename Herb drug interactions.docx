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833" w:rsidRPr="007D60D6" w:rsidRDefault="00EC0833" w:rsidP="000A7AD7">
      <w:pPr>
        <w:spacing w:line="240" w:lineRule="auto"/>
        <w:rPr>
          <w:rFonts w:ascii="Times New Roman" w:hAnsi="Times New Roman" w:cs="Times New Roman"/>
          <w:sz w:val="24"/>
          <w:szCs w:val="24"/>
        </w:rPr>
      </w:pPr>
    </w:p>
    <w:p w:rsidR="00365B6A" w:rsidRPr="007D60D6" w:rsidRDefault="00365B6A" w:rsidP="00365B6A">
      <w:pPr>
        <w:jc w:val="center"/>
        <w:rPr>
          <w:rFonts w:ascii="Times New Roman" w:hAnsi="Times New Roman" w:cs="Times New Roman"/>
          <w:b/>
          <w:sz w:val="24"/>
          <w:szCs w:val="24"/>
        </w:rPr>
      </w:pPr>
      <w:r w:rsidRPr="007D60D6">
        <w:rPr>
          <w:rFonts w:ascii="Times New Roman" w:hAnsi="Times New Roman" w:cs="Times New Roman"/>
          <w:b/>
          <w:sz w:val="24"/>
          <w:szCs w:val="24"/>
        </w:rPr>
        <w:t xml:space="preserve">St. </w:t>
      </w:r>
      <w:proofErr w:type="gramStart"/>
      <w:r w:rsidRPr="007D60D6">
        <w:rPr>
          <w:rFonts w:ascii="Times New Roman" w:hAnsi="Times New Roman" w:cs="Times New Roman"/>
          <w:b/>
          <w:sz w:val="24"/>
          <w:szCs w:val="24"/>
        </w:rPr>
        <w:t xml:space="preserve">John’s  </w:t>
      </w:r>
      <w:proofErr w:type="spellStart"/>
      <w:r w:rsidRPr="007D60D6">
        <w:rPr>
          <w:rFonts w:ascii="Times New Roman" w:hAnsi="Times New Roman" w:cs="Times New Roman"/>
          <w:b/>
          <w:sz w:val="24"/>
          <w:szCs w:val="24"/>
        </w:rPr>
        <w:t>Wort</w:t>
      </w:r>
      <w:proofErr w:type="spellEnd"/>
      <w:proofErr w:type="gramEnd"/>
    </w:p>
    <w:p w:rsidR="0070477E" w:rsidRPr="007D60D6" w:rsidRDefault="00365B6A" w:rsidP="007D60D6">
      <w:pPr>
        <w:jc w:val="both"/>
        <w:rPr>
          <w:rFonts w:ascii="Times New Roman" w:hAnsi="Times New Roman" w:cs="Times New Roman"/>
          <w:b/>
          <w:sz w:val="24"/>
          <w:szCs w:val="24"/>
        </w:rPr>
      </w:pPr>
      <w:r w:rsidRPr="007D60D6">
        <w:rPr>
          <w:rFonts w:ascii="Times New Roman" w:hAnsi="Times New Roman" w:cs="Times New Roman"/>
          <w:b/>
          <w:sz w:val="24"/>
          <w:szCs w:val="24"/>
        </w:rPr>
        <w:t xml:space="preserve">Synonyms: </w:t>
      </w:r>
      <w:r w:rsidR="0070477E" w:rsidRPr="007D60D6">
        <w:rPr>
          <w:rFonts w:ascii="Times New Roman" w:hAnsi="Times New Roman" w:cs="Times New Roman"/>
          <w:color w:val="231F20"/>
          <w:sz w:val="24"/>
          <w:szCs w:val="24"/>
        </w:rPr>
        <w:t>Perforate St. John's wart, Tipton's Weed or Klamath weed</w:t>
      </w:r>
    </w:p>
    <w:p w:rsidR="00365B6A" w:rsidRPr="007D60D6" w:rsidRDefault="0070477E" w:rsidP="007D60D6">
      <w:pPr>
        <w:jc w:val="both"/>
        <w:rPr>
          <w:rFonts w:ascii="Times New Roman" w:hAnsi="Times New Roman" w:cs="Times New Roman"/>
          <w:color w:val="222222"/>
          <w:sz w:val="24"/>
          <w:szCs w:val="24"/>
          <w:shd w:val="clear" w:color="auto" w:fill="FFFFFF"/>
        </w:rPr>
      </w:pPr>
      <w:r w:rsidRPr="007D60D6">
        <w:rPr>
          <w:rFonts w:ascii="Times New Roman" w:hAnsi="Times New Roman" w:cs="Times New Roman"/>
          <w:b/>
          <w:color w:val="222222"/>
          <w:sz w:val="24"/>
          <w:szCs w:val="24"/>
          <w:shd w:val="clear" w:color="auto" w:fill="FFFFFF"/>
        </w:rPr>
        <w:t>Source</w:t>
      </w:r>
      <w:r w:rsidRPr="007D60D6">
        <w:rPr>
          <w:rFonts w:ascii="Times New Roman" w:hAnsi="Times New Roman" w:cs="Times New Roman"/>
          <w:color w:val="222222"/>
          <w:sz w:val="24"/>
          <w:szCs w:val="24"/>
          <w:shd w:val="clear" w:color="auto" w:fill="FFFFFF"/>
        </w:rPr>
        <w:t>: St John's-</w:t>
      </w:r>
      <w:proofErr w:type="spellStart"/>
      <w:r w:rsidR="00A60C47" w:rsidRPr="007D60D6">
        <w:rPr>
          <w:rFonts w:ascii="Times New Roman" w:hAnsi="Times New Roman" w:cs="Times New Roman"/>
          <w:color w:val="222222"/>
          <w:sz w:val="24"/>
          <w:szCs w:val="24"/>
          <w:shd w:val="clear" w:color="auto" w:fill="FFFFFF"/>
        </w:rPr>
        <w:t>wort</w:t>
      </w:r>
      <w:proofErr w:type="spellEnd"/>
      <w:r w:rsidR="00A60C47" w:rsidRPr="007D60D6">
        <w:rPr>
          <w:rFonts w:ascii="Times New Roman" w:hAnsi="Times New Roman" w:cs="Times New Roman"/>
          <w:color w:val="222222"/>
          <w:sz w:val="24"/>
          <w:szCs w:val="24"/>
          <w:shd w:val="clear" w:color="auto" w:fill="FFFFFF"/>
        </w:rPr>
        <w:t>,</w:t>
      </w:r>
      <w:r w:rsidRPr="007D60D6">
        <w:rPr>
          <w:rFonts w:ascii="Times New Roman" w:hAnsi="Times New Roman" w:cs="Times New Roman"/>
          <w:color w:val="222222"/>
          <w:sz w:val="24"/>
          <w:szCs w:val="24"/>
          <w:shd w:val="clear" w:color="auto" w:fill="FFFFFF"/>
        </w:rPr>
        <w:t xml:space="preserve"> is the flowering </w:t>
      </w:r>
      <w:proofErr w:type="spellStart"/>
      <w:proofErr w:type="gramStart"/>
      <w:r w:rsidRPr="007D60D6">
        <w:rPr>
          <w:rFonts w:ascii="Times New Roman" w:hAnsi="Times New Roman" w:cs="Times New Roman"/>
          <w:color w:val="222222"/>
          <w:sz w:val="24"/>
          <w:szCs w:val="24"/>
          <w:shd w:val="clear" w:color="auto" w:fill="FFFFFF"/>
        </w:rPr>
        <w:t>plantof</w:t>
      </w:r>
      <w:proofErr w:type="spellEnd"/>
      <w:r w:rsidRPr="007D60D6">
        <w:rPr>
          <w:rFonts w:ascii="Times New Roman" w:hAnsi="Times New Roman" w:cs="Times New Roman"/>
          <w:color w:val="222222"/>
          <w:sz w:val="24"/>
          <w:szCs w:val="24"/>
          <w:shd w:val="clear" w:color="auto" w:fill="FFFFFF"/>
        </w:rPr>
        <w:t xml:space="preserve">  </w:t>
      </w:r>
      <w:proofErr w:type="spellStart"/>
      <w:r w:rsidRPr="007D60D6">
        <w:rPr>
          <w:rFonts w:ascii="Times New Roman" w:hAnsi="Times New Roman" w:cs="Times New Roman"/>
          <w:color w:val="222222"/>
          <w:sz w:val="24"/>
          <w:szCs w:val="24"/>
          <w:shd w:val="clear" w:color="auto" w:fill="FFFFFF"/>
        </w:rPr>
        <w:t>Hypericum</w:t>
      </w:r>
      <w:proofErr w:type="spellEnd"/>
      <w:proofErr w:type="gramEnd"/>
      <w:r w:rsidRPr="007D60D6">
        <w:rPr>
          <w:rFonts w:ascii="Times New Roman" w:hAnsi="Times New Roman" w:cs="Times New Roman"/>
          <w:color w:val="222222"/>
          <w:sz w:val="24"/>
          <w:szCs w:val="24"/>
          <w:shd w:val="clear" w:color="auto" w:fill="FFFFFF"/>
        </w:rPr>
        <w:t xml:space="preserve"> </w:t>
      </w:r>
      <w:proofErr w:type="spellStart"/>
      <w:r w:rsidRPr="007D60D6">
        <w:rPr>
          <w:rFonts w:ascii="Times New Roman" w:hAnsi="Times New Roman" w:cs="Times New Roman"/>
          <w:color w:val="222222"/>
          <w:sz w:val="24"/>
          <w:szCs w:val="24"/>
          <w:shd w:val="clear" w:color="auto" w:fill="FFFFFF"/>
        </w:rPr>
        <w:t>perforatum</w:t>
      </w:r>
      <w:proofErr w:type="spellEnd"/>
      <w:r w:rsidRPr="007D60D6">
        <w:rPr>
          <w:rFonts w:ascii="Times New Roman" w:hAnsi="Times New Roman" w:cs="Times New Roman"/>
          <w:color w:val="222222"/>
          <w:sz w:val="24"/>
          <w:szCs w:val="24"/>
          <w:shd w:val="clear" w:color="auto" w:fill="FFFFFF"/>
        </w:rPr>
        <w:t xml:space="preserve">, belonging to family </w:t>
      </w:r>
      <w:proofErr w:type="spellStart"/>
      <w:r w:rsidRPr="007D60D6">
        <w:rPr>
          <w:rFonts w:ascii="Times New Roman" w:hAnsi="Times New Roman" w:cs="Times New Roman"/>
          <w:color w:val="222222"/>
          <w:sz w:val="24"/>
          <w:szCs w:val="24"/>
          <w:shd w:val="clear" w:color="auto" w:fill="FFFFFF"/>
        </w:rPr>
        <w:t>Hypericaceae</w:t>
      </w:r>
      <w:proofErr w:type="spellEnd"/>
      <w:r w:rsidRPr="007D60D6">
        <w:rPr>
          <w:rFonts w:ascii="Times New Roman" w:hAnsi="Times New Roman" w:cs="Times New Roman"/>
          <w:color w:val="222222"/>
          <w:sz w:val="24"/>
          <w:szCs w:val="24"/>
          <w:shd w:val="clear" w:color="auto" w:fill="FFFFFF"/>
        </w:rPr>
        <w:t>.</w:t>
      </w:r>
    </w:p>
    <w:p w:rsidR="0070477E" w:rsidRPr="007D60D6" w:rsidRDefault="00254417" w:rsidP="007D60D6">
      <w:pPr>
        <w:jc w:val="both"/>
        <w:rPr>
          <w:rFonts w:ascii="Times New Roman" w:hAnsi="Times New Roman" w:cs="Times New Roman"/>
          <w:color w:val="000000"/>
          <w:sz w:val="24"/>
          <w:szCs w:val="24"/>
          <w:shd w:val="clear" w:color="auto" w:fill="FFFFFF"/>
        </w:rPr>
      </w:pPr>
      <w:r w:rsidRPr="00A60C47">
        <w:rPr>
          <w:rFonts w:ascii="Times New Roman" w:hAnsi="Times New Roman" w:cs="Times New Roman"/>
          <w:b/>
          <w:color w:val="222222"/>
          <w:sz w:val="24"/>
          <w:szCs w:val="24"/>
          <w:shd w:val="clear" w:color="auto" w:fill="FFFFFF"/>
        </w:rPr>
        <w:t>Chemical constituents</w:t>
      </w:r>
      <w:r w:rsidRPr="007D60D6">
        <w:rPr>
          <w:rFonts w:ascii="Times New Roman" w:hAnsi="Times New Roman" w:cs="Times New Roman"/>
          <w:color w:val="222222"/>
          <w:sz w:val="24"/>
          <w:szCs w:val="24"/>
          <w:shd w:val="clear" w:color="auto" w:fill="FFFFFF"/>
        </w:rPr>
        <w:t>:</w:t>
      </w:r>
      <w:r w:rsidR="00683AC6" w:rsidRPr="007D60D6">
        <w:rPr>
          <w:rFonts w:ascii="Times New Roman" w:hAnsi="Times New Roman" w:cs="Times New Roman"/>
          <w:color w:val="000000"/>
          <w:sz w:val="24"/>
          <w:szCs w:val="24"/>
          <w:shd w:val="clear" w:color="auto" w:fill="FFFFFF"/>
        </w:rPr>
        <w:t>—</w:t>
      </w:r>
      <w:proofErr w:type="spellStart"/>
      <w:r w:rsidR="00683AC6" w:rsidRPr="007D60D6">
        <w:rPr>
          <w:rFonts w:ascii="Times New Roman" w:hAnsi="Times New Roman" w:cs="Times New Roman"/>
          <w:color w:val="000000"/>
          <w:sz w:val="24"/>
          <w:szCs w:val="24"/>
          <w:shd w:val="clear" w:color="auto" w:fill="FFFFFF"/>
        </w:rPr>
        <w:t>Hypericin</w:t>
      </w:r>
      <w:proofErr w:type="spellEnd"/>
      <w:r w:rsidR="00683AC6" w:rsidRPr="007D60D6">
        <w:rPr>
          <w:rFonts w:ascii="Times New Roman" w:hAnsi="Times New Roman" w:cs="Times New Roman"/>
          <w:color w:val="000000"/>
          <w:sz w:val="24"/>
          <w:szCs w:val="24"/>
          <w:shd w:val="clear" w:color="auto" w:fill="FFFFFF"/>
        </w:rPr>
        <w:t xml:space="preserve"> (a </w:t>
      </w:r>
      <w:proofErr w:type="spellStart"/>
      <w:r w:rsidR="00683AC6" w:rsidRPr="007D60D6">
        <w:rPr>
          <w:rFonts w:ascii="Times New Roman" w:hAnsi="Times New Roman" w:cs="Times New Roman"/>
          <w:color w:val="000000"/>
          <w:sz w:val="24"/>
          <w:szCs w:val="24"/>
          <w:shd w:val="clear" w:color="auto" w:fill="FFFFFF"/>
        </w:rPr>
        <w:t>naphthodianthrone</w:t>
      </w:r>
      <w:proofErr w:type="spellEnd"/>
      <w:r w:rsidR="00683AC6" w:rsidRPr="007D60D6">
        <w:rPr>
          <w:rFonts w:ascii="Times New Roman" w:hAnsi="Times New Roman" w:cs="Times New Roman"/>
          <w:color w:val="000000"/>
          <w:sz w:val="24"/>
          <w:szCs w:val="24"/>
          <w:shd w:val="clear" w:color="auto" w:fill="FFFFFF"/>
        </w:rPr>
        <w:t xml:space="preserve">) and </w:t>
      </w:r>
      <w:proofErr w:type="spellStart"/>
      <w:r w:rsidR="00683AC6" w:rsidRPr="007D60D6">
        <w:rPr>
          <w:rFonts w:ascii="Times New Roman" w:hAnsi="Times New Roman" w:cs="Times New Roman"/>
          <w:color w:val="000000"/>
          <w:sz w:val="24"/>
          <w:szCs w:val="24"/>
          <w:shd w:val="clear" w:color="auto" w:fill="FFFFFF"/>
        </w:rPr>
        <w:t>hyperforin</w:t>
      </w:r>
      <w:proofErr w:type="spellEnd"/>
      <w:r w:rsidR="00683AC6" w:rsidRPr="007D60D6">
        <w:rPr>
          <w:rFonts w:ascii="Times New Roman" w:hAnsi="Times New Roman" w:cs="Times New Roman"/>
          <w:color w:val="000000"/>
          <w:sz w:val="24"/>
          <w:szCs w:val="24"/>
          <w:shd w:val="clear" w:color="auto" w:fill="FFFFFF"/>
        </w:rPr>
        <w:t xml:space="preserve"> (a </w:t>
      </w:r>
      <w:proofErr w:type="spellStart"/>
      <w:r w:rsidR="00683AC6" w:rsidRPr="007D60D6">
        <w:rPr>
          <w:rFonts w:ascii="Times New Roman" w:hAnsi="Times New Roman" w:cs="Times New Roman"/>
          <w:color w:val="000000"/>
          <w:sz w:val="24"/>
          <w:szCs w:val="24"/>
          <w:shd w:val="clear" w:color="auto" w:fill="FFFFFF"/>
        </w:rPr>
        <w:t>lipophilic</w:t>
      </w:r>
      <w:proofErr w:type="spellEnd"/>
      <w:r w:rsidR="00683AC6" w:rsidRPr="007D60D6">
        <w:rPr>
          <w:rFonts w:ascii="Times New Roman" w:hAnsi="Times New Roman" w:cs="Times New Roman"/>
          <w:color w:val="000000"/>
          <w:sz w:val="24"/>
          <w:szCs w:val="24"/>
          <w:shd w:val="clear" w:color="auto" w:fill="FFFFFF"/>
        </w:rPr>
        <w:t xml:space="preserve"> </w:t>
      </w:r>
      <w:proofErr w:type="spellStart"/>
      <w:proofErr w:type="gramStart"/>
      <w:r w:rsidR="00683AC6" w:rsidRPr="007D60D6">
        <w:rPr>
          <w:rFonts w:ascii="Times New Roman" w:hAnsi="Times New Roman" w:cs="Times New Roman"/>
          <w:color w:val="000000"/>
          <w:sz w:val="24"/>
          <w:szCs w:val="24"/>
          <w:shd w:val="clear" w:color="auto" w:fill="FFFFFF"/>
        </w:rPr>
        <w:t>phloroglucinol</w:t>
      </w:r>
      <w:proofErr w:type="spellEnd"/>
      <w:proofErr w:type="gramEnd"/>
      <w:r w:rsidR="00683AC6" w:rsidRPr="007D60D6">
        <w:rPr>
          <w:rFonts w:ascii="Times New Roman" w:hAnsi="Times New Roman" w:cs="Times New Roman"/>
          <w:color w:val="000000"/>
          <w:sz w:val="24"/>
          <w:szCs w:val="24"/>
          <w:shd w:val="clear" w:color="auto" w:fill="FFFFFF"/>
        </w:rPr>
        <w:t xml:space="preserve">)—have the greatest medical activity. Other compounds, including the </w:t>
      </w:r>
      <w:proofErr w:type="spellStart"/>
      <w:r w:rsidR="00683AC6" w:rsidRPr="007D60D6">
        <w:rPr>
          <w:rFonts w:ascii="Times New Roman" w:hAnsi="Times New Roman" w:cs="Times New Roman"/>
          <w:color w:val="000000"/>
          <w:sz w:val="24"/>
          <w:szCs w:val="24"/>
          <w:shd w:val="clear" w:color="auto" w:fill="FFFFFF"/>
        </w:rPr>
        <w:t>flavonoids</w:t>
      </w:r>
      <w:proofErr w:type="spellEnd"/>
      <w:r w:rsidR="00683AC6" w:rsidRPr="007D60D6">
        <w:rPr>
          <w:rFonts w:ascii="Times New Roman" w:hAnsi="Times New Roman" w:cs="Times New Roman"/>
          <w:color w:val="000000"/>
          <w:sz w:val="24"/>
          <w:szCs w:val="24"/>
          <w:shd w:val="clear" w:color="auto" w:fill="FFFFFF"/>
        </w:rPr>
        <w:t xml:space="preserve"> </w:t>
      </w:r>
      <w:proofErr w:type="spellStart"/>
      <w:r w:rsidR="00683AC6" w:rsidRPr="007D60D6">
        <w:rPr>
          <w:rFonts w:ascii="Times New Roman" w:hAnsi="Times New Roman" w:cs="Times New Roman"/>
          <w:color w:val="000000"/>
          <w:sz w:val="24"/>
          <w:szCs w:val="24"/>
          <w:shd w:val="clear" w:color="auto" w:fill="FFFFFF"/>
        </w:rPr>
        <w:t>rutin</w:t>
      </w:r>
      <w:proofErr w:type="spellEnd"/>
      <w:r w:rsidR="00683AC6" w:rsidRPr="007D60D6">
        <w:rPr>
          <w:rFonts w:ascii="Times New Roman" w:hAnsi="Times New Roman" w:cs="Times New Roman"/>
          <w:color w:val="000000"/>
          <w:sz w:val="24"/>
          <w:szCs w:val="24"/>
          <w:shd w:val="clear" w:color="auto" w:fill="FFFFFF"/>
        </w:rPr>
        <w:t xml:space="preserve">, </w:t>
      </w:r>
      <w:proofErr w:type="spellStart"/>
      <w:r w:rsidR="00683AC6" w:rsidRPr="007D60D6">
        <w:rPr>
          <w:rFonts w:ascii="Times New Roman" w:hAnsi="Times New Roman" w:cs="Times New Roman"/>
          <w:color w:val="000000"/>
          <w:sz w:val="24"/>
          <w:szCs w:val="24"/>
          <w:shd w:val="clear" w:color="auto" w:fill="FFFFFF"/>
        </w:rPr>
        <w:t>quercetin</w:t>
      </w:r>
      <w:proofErr w:type="spellEnd"/>
      <w:r w:rsidR="00683AC6" w:rsidRPr="007D60D6">
        <w:rPr>
          <w:rFonts w:ascii="Times New Roman" w:hAnsi="Times New Roman" w:cs="Times New Roman"/>
          <w:color w:val="000000"/>
          <w:sz w:val="24"/>
          <w:szCs w:val="24"/>
          <w:shd w:val="clear" w:color="auto" w:fill="FFFFFF"/>
        </w:rPr>
        <w:t xml:space="preserve">, and </w:t>
      </w:r>
      <w:proofErr w:type="spellStart"/>
      <w:r w:rsidR="00683AC6" w:rsidRPr="007D60D6">
        <w:rPr>
          <w:rFonts w:ascii="Times New Roman" w:hAnsi="Times New Roman" w:cs="Times New Roman"/>
          <w:color w:val="000000"/>
          <w:sz w:val="24"/>
          <w:szCs w:val="24"/>
          <w:shd w:val="clear" w:color="auto" w:fill="FFFFFF"/>
        </w:rPr>
        <w:t>kaempferol</w:t>
      </w:r>
      <w:proofErr w:type="spellEnd"/>
      <w:r w:rsidR="00683AC6" w:rsidRPr="007D60D6">
        <w:rPr>
          <w:rFonts w:ascii="Times New Roman" w:hAnsi="Times New Roman" w:cs="Times New Roman"/>
          <w:color w:val="000000"/>
          <w:sz w:val="24"/>
          <w:szCs w:val="24"/>
          <w:shd w:val="clear" w:color="auto" w:fill="FFFFFF"/>
        </w:rPr>
        <w:t>, also appear to have medical activity.</w:t>
      </w:r>
    </w:p>
    <w:p w:rsidR="007D60D6" w:rsidRPr="007D60D6" w:rsidRDefault="007D60D6" w:rsidP="007D60D6">
      <w:pPr>
        <w:pStyle w:val="NormalWeb"/>
        <w:spacing w:before="375" w:beforeAutospacing="0" w:after="375" w:afterAutospacing="0" w:line="390" w:lineRule="atLeast"/>
        <w:jc w:val="both"/>
      </w:pPr>
      <w:r w:rsidRPr="00D748D7">
        <w:rPr>
          <w:b/>
          <w:color w:val="000000"/>
          <w:shd w:val="clear" w:color="auto" w:fill="FFFFFF"/>
        </w:rPr>
        <w:t>Uses:</w:t>
      </w:r>
      <w:r w:rsidRPr="007D60D6">
        <w:rPr>
          <w:color w:val="000000"/>
          <w:shd w:val="clear" w:color="auto" w:fill="FFFFFF"/>
        </w:rPr>
        <w:t xml:space="preserve"> It is mainly used for treatment of depression and menopausal symptoms.</w:t>
      </w:r>
      <w:r w:rsidR="00A60C47">
        <w:rPr>
          <w:color w:val="000000"/>
          <w:shd w:val="clear" w:color="auto" w:fill="FFFFFF"/>
        </w:rPr>
        <w:t xml:space="preserve"> </w:t>
      </w:r>
      <w:r w:rsidRPr="007D60D6">
        <w:t>It has been used for hundreds of years in folk medicine, especially for healing wounds and as an antibacterial.</w:t>
      </w:r>
    </w:p>
    <w:p w:rsidR="00D748D7" w:rsidRPr="007B771F" w:rsidRDefault="00D748D7" w:rsidP="000A7AD7">
      <w:pPr>
        <w:spacing w:before="375" w:after="375"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b/>
          <w:sz w:val="24"/>
          <w:szCs w:val="24"/>
        </w:rPr>
        <w:t>Side effects:</w:t>
      </w:r>
      <w:r w:rsidR="007B771F">
        <w:rPr>
          <w:rFonts w:ascii="Times New Roman" w:eastAsia="Times New Roman" w:hAnsi="Times New Roman" w:cs="Times New Roman"/>
          <w:b/>
          <w:sz w:val="24"/>
          <w:szCs w:val="24"/>
        </w:rPr>
        <w:t xml:space="preserve"> </w:t>
      </w:r>
      <w:r w:rsidR="007B771F" w:rsidRPr="007B771F">
        <w:rPr>
          <w:rFonts w:ascii="Times New Roman" w:eastAsia="Times New Roman" w:hAnsi="Times New Roman" w:cs="Times New Roman"/>
          <w:color w:val="000000"/>
          <w:sz w:val="24"/>
          <w:szCs w:val="24"/>
          <w:shd w:val="clear" w:color="auto" w:fill="FFFFFF"/>
        </w:rPr>
        <w:t xml:space="preserve">St. John's </w:t>
      </w:r>
      <w:proofErr w:type="spellStart"/>
      <w:r w:rsidR="007B771F" w:rsidRPr="007B771F">
        <w:rPr>
          <w:rFonts w:ascii="Times New Roman" w:eastAsia="Times New Roman" w:hAnsi="Times New Roman" w:cs="Times New Roman"/>
          <w:color w:val="000000"/>
          <w:sz w:val="24"/>
          <w:szCs w:val="24"/>
          <w:shd w:val="clear" w:color="auto" w:fill="FFFFFF"/>
        </w:rPr>
        <w:t>wort</w:t>
      </w:r>
      <w:proofErr w:type="spellEnd"/>
      <w:r w:rsidR="007B771F" w:rsidRPr="007B771F">
        <w:rPr>
          <w:rFonts w:ascii="Times New Roman" w:eastAsia="Times New Roman" w:hAnsi="Times New Roman" w:cs="Times New Roman"/>
          <w:color w:val="000000"/>
          <w:sz w:val="24"/>
          <w:szCs w:val="24"/>
          <w:shd w:val="clear" w:color="auto" w:fill="FFFFFF"/>
        </w:rPr>
        <w:t xml:space="preserve"> is </w:t>
      </w:r>
      <w:r w:rsidR="007B771F">
        <w:rPr>
          <w:rFonts w:ascii="Times New Roman" w:eastAsia="Times New Roman" w:hAnsi="Times New Roman" w:cs="Times New Roman"/>
          <w:color w:val="000000"/>
          <w:sz w:val="24"/>
          <w:szCs w:val="24"/>
          <w:shd w:val="clear" w:color="auto" w:fill="FFFFFF"/>
        </w:rPr>
        <w:t>safe</w:t>
      </w:r>
      <w:r w:rsidR="007B771F" w:rsidRPr="007B771F">
        <w:rPr>
          <w:rFonts w:ascii="Times New Roman" w:eastAsia="Times New Roman" w:hAnsi="Times New Roman" w:cs="Times New Roman"/>
          <w:color w:val="000000"/>
          <w:sz w:val="24"/>
          <w:szCs w:val="24"/>
          <w:shd w:val="clear" w:color="auto" w:fill="FFFFFF"/>
        </w:rPr>
        <w:t xml:space="preserve"> when taken </w:t>
      </w:r>
      <w:r w:rsidR="007B771F">
        <w:rPr>
          <w:rFonts w:ascii="Times New Roman" w:eastAsia="Times New Roman" w:hAnsi="Times New Roman" w:cs="Times New Roman"/>
          <w:color w:val="000000"/>
          <w:sz w:val="24"/>
          <w:szCs w:val="24"/>
          <w:shd w:val="clear" w:color="auto" w:fill="FFFFFF"/>
        </w:rPr>
        <w:t>orally</w:t>
      </w:r>
      <w:r w:rsidR="000A7AD7">
        <w:rPr>
          <w:rFonts w:ascii="Times New Roman" w:eastAsia="Times New Roman" w:hAnsi="Times New Roman" w:cs="Times New Roman"/>
          <w:color w:val="000000"/>
          <w:sz w:val="24"/>
          <w:szCs w:val="24"/>
          <w:shd w:val="clear" w:color="auto" w:fill="FFFFFF"/>
        </w:rPr>
        <w:t xml:space="preserve"> </w:t>
      </w:r>
      <w:r w:rsidR="007B771F" w:rsidRPr="007B771F">
        <w:rPr>
          <w:rFonts w:ascii="Times New Roman" w:eastAsia="Times New Roman" w:hAnsi="Times New Roman" w:cs="Times New Roman"/>
          <w:color w:val="000000"/>
          <w:sz w:val="24"/>
          <w:szCs w:val="24"/>
          <w:shd w:val="clear" w:color="auto" w:fill="FFFFFF"/>
        </w:rPr>
        <w:t xml:space="preserve">for up to 12 weeks. Some evidence suggests it can be used safely for over one year. It can cause some side effects such as trouble sleeping, vivid dreams, difficulty sitting still, nervousness, irritability, stomach upset, tiredness, dry mouth, dizziness, headache, skin rash, diarrhea, and skin tingling. </w:t>
      </w:r>
    </w:p>
    <w:p w:rsidR="007D60D6" w:rsidRPr="007D60D6" w:rsidRDefault="007D60D6" w:rsidP="007D60D6">
      <w:pPr>
        <w:spacing w:before="375" w:after="375" w:line="390" w:lineRule="atLeast"/>
        <w:jc w:val="both"/>
        <w:rPr>
          <w:rFonts w:ascii="Times New Roman" w:eastAsia="Times New Roman" w:hAnsi="Times New Roman" w:cs="Times New Roman"/>
          <w:b/>
          <w:sz w:val="24"/>
          <w:szCs w:val="24"/>
        </w:rPr>
      </w:pPr>
      <w:r w:rsidRPr="007D60D6">
        <w:rPr>
          <w:rFonts w:ascii="Times New Roman" w:eastAsia="Times New Roman" w:hAnsi="Times New Roman" w:cs="Times New Roman"/>
          <w:b/>
          <w:sz w:val="24"/>
          <w:szCs w:val="24"/>
        </w:rPr>
        <w:t xml:space="preserve">Interactions: </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proofErr w:type="spellStart"/>
      <w:r w:rsidRPr="007D60D6">
        <w:rPr>
          <w:rFonts w:ascii="Times New Roman" w:eastAsia="Times New Roman" w:hAnsi="Times New Roman" w:cs="Times New Roman"/>
          <w:b/>
          <w:bCs/>
          <w:color w:val="111111"/>
          <w:sz w:val="24"/>
          <w:szCs w:val="24"/>
        </w:rPr>
        <w:t>Alprazolam</w:t>
      </w:r>
      <w:proofErr w:type="spellEnd"/>
      <w:r w:rsidRPr="007D60D6">
        <w:rPr>
          <w:rFonts w:ascii="Times New Roman" w:eastAsia="Times New Roman" w:hAnsi="Times New Roman" w:cs="Times New Roman"/>
          <w:b/>
          <w:bCs/>
          <w:color w:val="111111"/>
          <w:sz w:val="24"/>
          <w:szCs w:val="24"/>
        </w:rPr>
        <w:t xml:space="preserve"> (</w:t>
      </w:r>
      <w:proofErr w:type="spellStart"/>
      <w:r w:rsidRPr="007D60D6">
        <w:rPr>
          <w:rFonts w:ascii="Times New Roman" w:eastAsia="Times New Roman" w:hAnsi="Times New Roman" w:cs="Times New Roman"/>
          <w:b/>
          <w:bCs/>
          <w:color w:val="111111"/>
          <w:sz w:val="24"/>
          <w:szCs w:val="24"/>
        </w:rPr>
        <w:t>Xanax</w:t>
      </w:r>
      <w:proofErr w:type="spellEnd"/>
      <w:r w:rsidRPr="007D60D6">
        <w:rPr>
          <w:rFonts w:ascii="Times New Roman" w:eastAsia="Times New Roman" w:hAnsi="Times New Roman" w:cs="Times New Roman"/>
          <w:b/>
          <w:bCs/>
          <w:color w:val="111111"/>
          <w:sz w:val="24"/>
          <w:szCs w:val="24"/>
        </w:rPr>
        <w:t>).</w:t>
      </w:r>
      <w:r w:rsidRPr="007D60D6">
        <w:rPr>
          <w:rFonts w:ascii="Times New Roman" w:eastAsia="Times New Roman" w:hAnsi="Times New Roman" w:cs="Times New Roman"/>
          <w:color w:val="111111"/>
          <w:sz w:val="24"/>
          <w:szCs w:val="24"/>
        </w:rPr>
        <w:t xml:space="preserv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this drug used to relieve symptoms of anxiety might decrease the drug's effect.</w:t>
      </w:r>
    </w:p>
    <w:p w:rsidR="00F22EE5"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r w:rsidRPr="00F22EE5">
        <w:rPr>
          <w:rFonts w:ascii="Times New Roman" w:eastAsia="Times New Roman" w:hAnsi="Times New Roman" w:cs="Times New Roman"/>
          <w:b/>
          <w:bCs/>
          <w:color w:val="111111"/>
          <w:sz w:val="24"/>
          <w:szCs w:val="24"/>
        </w:rPr>
        <w:t>Antidepressants.</w:t>
      </w:r>
      <w:r w:rsidRPr="007D60D6">
        <w:rPr>
          <w:rFonts w:ascii="Times New Roman" w:eastAsia="Times New Roman" w:hAnsi="Times New Roman" w:cs="Times New Roman"/>
          <w:color w:val="111111"/>
          <w:sz w:val="24"/>
          <w:szCs w:val="24"/>
        </w:rPr>
        <w:t xml:space="preserv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antidepressants might increase the risk of the accumulation of high levels of serotonin in </w:t>
      </w:r>
      <w:r w:rsidR="00F22EE5" w:rsidRPr="00F22EE5">
        <w:rPr>
          <w:rFonts w:ascii="Times New Roman" w:eastAsia="Times New Roman" w:hAnsi="Times New Roman" w:cs="Times New Roman"/>
          <w:color w:val="111111"/>
          <w:sz w:val="24"/>
          <w:szCs w:val="24"/>
        </w:rPr>
        <w:t>the</w:t>
      </w:r>
      <w:r w:rsidRPr="007D60D6">
        <w:rPr>
          <w:rFonts w:ascii="Times New Roman" w:eastAsia="Times New Roman" w:hAnsi="Times New Roman" w:cs="Times New Roman"/>
          <w:color w:val="111111"/>
          <w:sz w:val="24"/>
          <w:szCs w:val="24"/>
        </w:rPr>
        <w:t xml:space="preserve"> body. Too much serotonin can cause mild to severe side effects. </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r w:rsidRPr="00F22EE5">
        <w:rPr>
          <w:rFonts w:ascii="Times New Roman" w:eastAsia="Times New Roman" w:hAnsi="Times New Roman" w:cs="Times New Roman"/>
          <w:b/>
          <w:bCs/>
          <w:color w:val="111111"/>
          <w:sz w:val="24"/>
          <w:szCs w:val="24"/>
        </w:rPr>
        <w:t>Barbiturates.</w:t>
      </w:r>
      <w:r w:rsidRPr="007D60D6">
        <w:rPr>
          <w:rFonts w:ascii="Times New Roman" w:eastAsia="Times New Roman" w:hAnsi="Times New Roman" w:cs="Times New Roman"/>
          <w:color w:val="111111"/>
          <w:sz w:val="24"/>
          <w:szCs w:val="24"/>
        </w:rPr>
        <w:t xml:space="preserv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a drug that acts as a central nervous system depressant (barbiturate) might decrease barbiturate-induced sleep time.</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proofErr w:type="spellStart"/>
      <w:r w:rsidRPr="007D60D6">
        <w:rPr>
          <w:rFonts w:ascii="Times New Roman" w:eastAsia="Times New Roman" w:hAnsi="Times New Roman" w:cs="Times New Roman"/>
          <w:b/>
          <w:bCs/>
          <w:color w:val="111111"/>
          <w:sz w:val="24"/>
          <w:szCs w:val="24"/>
        </w:rPr>
        <w:t>Bupropion</w:t>
      </w:r>
      <w:proofErr w:type="spellEnd"/>
      <w:r w:rsidRPr="007D60D6">
        <w:rPr>
          <w:rFonts w:ascii="Times New Roman" w:eastAsia="Times New Roman" w:hAnsi="Times New Roman" w:cs="Times New Roman"/>
          <w:b/>
          <w:bCs/>
          <w:color w:val="111111"/>
          <w:sz w:val="24"/>
          <w:szCs w:val="24"/>
        </w:rPr>
        <w:t xml:space="preserve"> (</w:t>
      </w:r>
      <w:proofErr w:type="spellStart"/>
      <w:r w:rsidRPr="007D60D6">
        <w:rPr>
          <w:rFonts w:ascii="Times New Roman" w:eastAsia="Times New Roman" w:hAnsi="Times New Roman" w:cs="Times New Roman"/>
          <w:b/>
          <w:bCs/>
          <w:color w:val="111111"/>
          <w:sz w:val="24"/>
          <w:szCs w:val="24"/>
        </w:rPr>
        <w:t>Wellbutrin</w:t>
      </w:r>
      <w:proofErr w:type="spellEnd"/>
      <w:r w:rsidRPr="007D60D6">
        <w:rPr>
          <w:rFonts w:ascii="Times New Roman" w:eastAsia="Times New Roman" w:hAnsi="Times New Roman" w:cs="Times New Roman"/>
          <w:b/>
          <w:bCs/>
          <w:color w:val="111111"/>
          <w:sz w:val="24"/>
          <w:szCs w:val="24"/>
        </w:rPr>
        <w:t xml:space="preserve"> SR).</w:t>
      </w:r>
      <w:r w:rsidRPr="007D60D6">
        <w:rPr>
          <w:rFonts w:ascii="Times New Roman" w:eastAsia="Times New Roman" w:hAnsi="Times New Roman" w:cs="Times New Roman"/>
          <w:color w:val="111111"/>
          <w:sz w:val="24"/>
          <w:szCs w:val="24"/>
        </w:rPr>
        <w:t xml:space="preserv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this antidepressant might decrease the drug's effect.</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r w:rsidRPr="007D60D6">
        <w:rPr>
          <w:rFonts w:ascii="Times New Roman" w:eastAsia="Times New Roman" w:hAnsi="Times New Roman" w:cs="Times New Roman"/>
          <w:b/>
          <w:bCs/>
          <w:color w:val="111111"/>
          <w:sz w:val="24"/>
          <w:szCs w:val="24"/>
        </w:rPr>
        <w:t>Certain chemotherapy drugs.</w:t>
      </w:r>
      <w:r w:rsidRPr="007D60D6">
        <w:rPr>
          <w:rFonts w:ascii="Times New Roman" w:eastAsia="Times New Roman" w:hAnsi="Times New Roman" w:cs="Times New Roman"/>
          <w:color w:val="111111"/>
          <w:sz w:val="24"/>
          <w:szCs w:val="24"/>
        </w:rPr>
        <w:t xml:space="preserv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w:t>
      </w:r>
      <w:proofErr w:type="spellStart"/>
      <w:r w:rsidRPr="007D60D6">
        <w:rPr>
          <w:rFonts w:ascii="Times New Roman" w:eastAsia="Times New Roman" w:hAnsi="Times New Roman" w:cs="Times New Roman"/>
          <w:color w:val="111111"/>
          <w:sz w:val="24"/>
          <w:szCs w:val="24"/>
        </w:rPr>
        <w:t>irinotecan</w:t>
      </w:r>
      <w:proofErr w:type="spellEnd"/>
      <w:r w:rsidRPr="007D60D6">
        <w:rPr>
          <w:rFonts w:ascii="Times New Roman" w:eastAsia="Times New Roman" w:hAnsi="Times New Roman" w:cs="Times New Roman"/>
          <w:color w:val="111111"/>
          <w:sz w:val="24"/>
          <w:szCs w:val="24"/>
        </w:rPr>
        <w:t xml:space="preserve"> (</w:t>
      </w:r>
      <w:proofErr w:type="spellStart"/>
      <w:r w:rsidRPr="007D60D6">
        <w:rPr>
          <w:rFonts w:ascii="Times New Roman" w:eastAsia="Times New Roman" w:hAnsi="Times New Roman" w:cs="Times New Roman"/>
          <w:color w:val="111111"/>
          <w:sz w:val="24"/>
          <w:szCs w:val="24"/>
        </w:rPr>
        <w:t>Camptosar</w:t>
      </w:r>
      <w:proofErr w:type="spellEnd"/>
      <w:r w:rsidRPr="007D60D6">
        <w:rPr>
          <w:rFonts w:ascii="Times New Roman" w:eastAsia="Times New Roman" w:hAnsi="Times New Roman" w:cs="Times New Roman"/>
          <w:color w:val="111111"/>
          <w:sz w:val="24"/>
          <w:szCs w:val="24"/>
        </w:rPr>
        <w:t xml:space="preserve">), </w:t>
      </w:r>
      <w:proofErr w:type="spellStart"/>
      <w:r w:rsidRPr="007D60D6">
        <w:rPr>
          <w:rFonts w:ascii="Times New Roman" w:eastAsia="Times New Roman" w:hAnsi="Times New Roman" w:cs="Times New Roman"/>
          <w:color w:val="111111"/>
          <w:sz w:val="24"/>
          <w:szCs w:val="24"/>
        </w:rPr>
        <w:t>Docetaxel</w:t>
      </w:r>
      <w:proofErr w:type="spellEnd"/>
      <w:r w:rsidRPr="007D60D6">
        <w:rPr>
          <w:rFonts w:ascii="Times New Roman" w:eastAsia="Times New Roman" w:hAnsi="Times New Roman" w:cs="Times New Roman"/>
          <w:color w:val="111111"/>
          <w:sz w:val="24"/>
          <w:szCs w:val="24"/>
        </w:rPr>
        <w:t xml:space="preserve"> (</w:t>
      </w:r>
      <w:proofErr w:type="spellStart"/>
      <w:r w:rsidRPr="007D60D6">
        <w:rPr>
          <w:rFonts w:ascii="Times New Roman" w:eastAsia="Times New Roman" w:hAnsi="Times New Roman" w:cs="Times New Roman"/>
          <w:color w:val="111111"/>
          <w:sz w:val="24"/>
          <w:szCs w:val="24"/>
        </w:rPr>
        <w:t>Taxotere</w:t>
      </w:r>
      <w:proofErr w:type="spellEnd"/>
      <w:r w:rsidRPr="007D60D6">
        <w:rPr>
          <w:rFonts w:ascii="Times New Roman" w:eastAsia="Times New Roman" w:hAnsi="Times New Roman" w:cs="Times New Roman"/>
          <w:color w:val="111111"/>
          <w:sz w:val="24"/>
          <w:szCs w:val="24"/>
        </w:rPr>
        <w:t xml:space="preserve">) or </w:t>
      </w:r>
      <w:proofErr w:type="spellStart"/>
      <w:r w:rsidRPr="007D60D6">
        <w:rPr>
          <w:rFonts w:ascii="Times New Roman" w:eastAsia="Times New Roman" w:hAnsi="Times New Roman" w:cs="Times New Roman"/>
          <w:color w:val="111111"/>
          <w:sz w:val="24"/>
          <w:szCs w:val="24"/>
        </w:rPr>
        <w:t>Imatinib</w:t>
      </w:r>
      <w:proofErr w:type="spellEnd"/>
      <w:r w:rsidRPr="007D60D6">
        <w:rPr>
          <w:rFonts w:ascii="Times New Roman" w:eastAsia="Times New Roman" w:hAnsi="Times New Roman" w:cs="Times New Roman"/>
          <w:color w:val="111111"/>
          <w:sz w:val="24"/>
          <w:szCs w:val="24"/>
        </w:rPr>
        <w:t xml:space="preserve"> (</w:t>
      </w:r>
      <w:proofErr w:type="spellStart"/>
      <w:r w:rsidRPr="007D60D6">
        <w:rPr>
          <w:rFonts w:ascii="Times New Roman" w:eastAsia="Times New Roman" w:hAnsi="Times New Roman" w:cs="Times New Roman"/>
          <w:color w:val="111111"/>
          <w:sz w:val="24"/>
          <w:szCs w:val="24"/>
        </w:rPr>
        <w:t>Gleevec</w:t>
      </w:r>
      <w:proofErr w:type="spellEnd"/>
      <w:r w:rsidRPr="007D60D6">
        <w:rPr>
          <w:rFonts w:ascii="Times New Roman" w:eastAsia="Times New Roman" w:hAnsi="Times New Roman" w:cs="Times New Roman"/>
          <w:color w:val="111111"/>
          <w:sz w:val="24"/>
          <w:szCs w:val="24"/>
        </w:rPr>
        <w:t>) might reduce the chemotherapy drug's effects.</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r w:rsidRPr="007D60D6">
        <w:rPr>
          <w:rFonts w:ascii="Times New Roman" w:eastAsia="Times New Roman" w:hAnsi="Times New Roman" w:cs="Times New Roman"/>
          <w:b/>
          <w:bCs/>
          <w:color w:val="111111"/>
          <w:sz w:val="24"/>
          <w:szCs w:val="24"/>
        </w:rPr>
        <w:t>Certain immunosuppressive drugs.</w:t>
      </w:r>
      <w:r w:rsidRPr="007D60D6">
        <w:rPr>
          <w:rFonts w:ascii="Times New Roman" w:eastAsia="Times New Roman" w:hAnsi="Times New Roman" w:cs="Times New Roman"/>
          <w:color w:val="111111"/>
          <w:sz w:val="24"/>
          <w:szCs w:val="24"/>
        </w:rPr>
        <w:t xml:space="preserv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w:t>
      </w:r>
      <w:proofErr w:type="spellStart"/>
      <w:r w:rsidRPr="007D60D6">
        <w:rPr>
          <w:rFonts w:ascii="Times New Roman" w:eastAsia="Times New Roman" w:hAnsi="Times New Roman" w:cs="Times New Roman"/>
          <w:color w:val="111111"/>
          <w:sz w:val="24"/>
          <w:szCs w:val="24"/>
        </w:rPr>
        <w:t>tacrolimus</w:t>
      </w:r>
      <w:proofErr w:type="spellEnd"/>
      <w:r w:rsidRPr="007D60D6">
        <w:rPr>
          <w:rFonts w:ascii="Times New Roman" w:eastAsia="Times New Roman" w:hAnsi="Times New Roman" w:cs="Times New Roman"/>
          <w:color w:val="111111"/>
          <w:sz w:val="24"/>
          <w:szCs w:val="24"/>
        </w:rPr>
        <w:t xml:space="preserve"> (</w:t>
      </w:r>
      <w:proofErr w:type="spellStart"/>
      <w:r w:rsidRPr="007D60D6">
        <w:rPr>
          <w:rFonts w:ascii="Times New Roman" w:eastAsia="Times New Roman" w:hAnsi="Times New Roman" w:cs="Times New Roman"/>
          <w:color w:val="111111"/>
          <w:sz w:val="24"/>
          <w:szCs w:val="24"/>
        </w:rPr>
        <w:t>Prograf</w:t>
      </w:r>
      <w:proofErr w:type="spellEnd"/>
      <w:r w:rsidRPr="007D60D6">
        <w:rPr>
          <w:rFonts w:ascii="Times New Roman" w:eastAsia="Times New Roman" w:hAnsi="Times New Roman" w:cs="Times New Roman"/>
          <w:color w:val="111111"/>
          <w:sz w:val="24"/>
          <w:szCs w:val="24"/>
        </w:rPr>
        <w:t>) or cyclosporine (</w:t>
      </w:r>
      <w:proofErr w:type="spellStart"/>
      <w:r w:rsidRPr="007D60D6">
        <w:rPr>
          <w:rFonts w:ascii="Times New Roman" w:eastAsia="Times New Roman" w:hAnsi="Times New Roman" w:cs="Times New Roman"/>
          <w:color w:val="111111"/>
          <w:sz w:val="24"/>
          <w:szCs w:val="24"/>
        </w:rPr>
        <w:t>Neoral</w:t>
      </w:r>
      <w:proofErr w:type="spellEnd"/>
      <w:r w:rsidRPr="007D60D6">
        <w:rPr>
          <w:rFonts w:ascii="Times New Roman" w:eastAsia="Times New Roman" w:hAnsi="Times New Roman" w:cs="Times New Roman"/>
          <w:color w:val="111111"/>
          <w:sz w:val="24"/>
          <w:szCs w:val="24"/>
        </w:rPr>
        <w:t xml:space="preserve">, </w:t>
      </w:r>
      <w:proofErr w:type="spellStart"/>
      <w:r w:rsidRPr="007D60D6">
        <w:rPr>
          <w:rFonts w:ascii="Times New Roman" w:eastAsia="Times New Roman" w:hAnsi="Times New Roman" w:cs="Times New Roman"/>
          <w:color w:val="111111"/>
          <w:sz w:val="24"/>
          <w:szCs w:val="24"/>
        </w:rPr>
        <w:t>Sandimmune</w:t>
      </w:r>
      <w:proofErr w:type="spellEnd"/>
      <w:r w:rsidRPr="007D60D6">
        <w:rPr>
          <w:rFonts w:ascii="Times New Roman" w:eastAsia="Times New Roman" w:hAnsi="Times New Roman" w:cs="Times New Roman"/>
          <w:color w:val="111111"/>
          <w:sz w:val="24"/>
          <w:szCs w:val="24"/>
        </w:rPr>
        <w:t>) might decrease the drug's effect.</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r w:rsidRPr="007D60D6">
        <w:rPr>
          <w:rFonts w:ascii="Times New Roman" w:eastAsia="Times New Roman" w:hAnsi="Times New Roman" w:cs="Times New Roman"/>
          <w:b/>
          <w:bCs/>
          <w:color w:val="111111"/>
          <w:sz w:val="24"/>
          <w:szCs w:val="24"/>
        </w:rPr>
        <w:t xml:space="preserve">Certain </w:t>
      </w:r>
      <w:proofErr w:type="spellStart"/>
      <w:r w:rsidRPr="007D60D6">
        <w:rPr>
          <w:rFonts w:ascii="Times New Roman" w:eastAsia="Times New Roman" w:hAnsi="Times New Roman" w:cs="Times New Roman"/>
          <w:b/>
          <w:bCs/>
          <w:color w:val="111111"/>
          <w:sz w:val="24"/>
          <w:szCs w:val="24"/>
        </w:rPr>
        <w:t>statins</w:t>
      </w:r>
      <w:proofErr w:type="spellEnd"/>
      <w:r w:rsidRPr="007D60D6">
        <w:rPr>
          <w:rFonts w:ascii="Times New Roman" w:eastAsia="Times New Roman" w:hAnsi="Times New Roman" w:cs="Times New Roman"/>
          <w:b/>
          <w:bCs/>
          <w:color w:val="111111"/>
          <w:sz w:val="24"/>
          <w:szCs w:val="24"/>
        </w:rPr>
        <w:t>.</w:t>
      </w:r>
      <w:r w:rsidRPr="007D60D6">
        <w:rPr>
          <w:rFonts w:ascii="Times New Roman" w:eastAsia="Times New Roman" w:hAnsi="Times New Roman" w:cs="Times New Roman"/>
          <w:color w:val="111111"/>
          <w:sz w:val="24"/>
          <w:szCs w:val="24"/>
        </w:rPr>
        <w:t xml:space="preserv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w:t>
      </w:r>
      <w:proofErr w:type="spellStart"/>
      <w:r w:rsidRPr="007D60D6">
        <w:rPr>
          <w:rFonts w:ascii="Times New Roman" w:eastAsia="Times New Roman" w:hAnsi="Times New Roman" w:cs="Times New Roman"/>
          <w:color w:val="111111"/>
          <w:sz w:val="24"/>
          <w:szCs w:val="24"/>
        </w:rPr>
        <w:t>simvastatin</w:t>
      </w:r>
      <w:proofErr w:type="spellEnd"/>
      <w:r w:rsidRPr="007D60D6">
        <w:rPr>
          <w:rFonts w:ascii="Times New Roman" w:eastAsia="Times New Roman" w:hAnsi="Times New Roman" w:cs="Times New Roman"/>
          <w:color w:val="111111"/>
          <w:sz w:val="24"/>
          <w:szCs w:val="24"/>
        </w:rPr>
        <w:t xml:space="preserve"> (</w:t>
      </w:r>
      <w:proofErr w:type="spellStart"/>
      <w:r w:rsidRPr="007D60D6">
        <w:rPr>
          <w:rFonts w:ascii="Times New Roman" w:eastAsia="Times New Roman" w:hAnsi="Times New Roman" w:cs="Times New Roman"/>
          <w:color w:val="111111"/>
          <w:sz w:val="24"/>
          <w:szCs w:val="24"/>
        </w:rPr>
        <w:t>Zocor</w:t>
      </w:r>
      <w:proofErr w:type="spellEnd"/>
      <w:r w:rsidRPr="007D60D6">
        <w:rPr>
          <w:rFonts w:ascii="Times New Roman" w:eastAsia="Times New Roman" w:hAnsi="Times New Roman" w:cs="Times New Roman"/>
          <w:color w:val="111111"/>
          <w:sz w:val="24"/>
          <w:szCs w:val="24"/>
        </w:rPr>
        <w:t>) might reduce the drug's effectiveness.</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r w:rsidRPr="007D60D6">
        <w:rPr>
          <w:rFonts w:ascii="Times New Roman" w:eastAsia="Times New Roman" w:hAnsi="Times New Roman" w:cs="Times New Roman"/>
          <w:b/>
          <w:bCs/>
          <w:color w:val="111111"/>
          <w:sz w:val="24"/>
          <w:szCs w:val="24"/>
        </w:rPr>
        <w:t>Contraceptive drugs.</w:t>
      </w:r>
      <w:r w:rsidRPr="007D60D6">
        <w:rPr>
          <w:rFonts w:ascii="Times New Roman" w:eastAsia="Times New Roman" w:hAnsi="Times New Roman" w:cs="Times New Roman"/>
          <w:color w:val="111111"/>
          <w:sz w:val="24"/>
          <w:szCs w:val="24"/>
        </w:rPr>
        <w:t xml:space="preserve"> Use of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contraceptive drugs might result in breakthrough bleeding, irregular bleeding or unplanned pregnancy. An additional or alternative form of birth control might be needed.</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proofErr w:type="spellStart"/>
      <w:r w:rsidRPr="007D60D6">
        <w:rPr>
          <w:rFonts w:ascii="Times New Roman" w:eastAsia="Times New Roman" w:hAnsi="Times New Roman" w:cs="Times New Roman"/>
          <w:b/>
          <w:bCs/>
          <w:color w:val="111111"/>
          <w:sz w:val="24"/>
          <w:szCs w:val="24"/>
        </w:rPr>
        <w:t>Cytochrome</w:t>
      </w:r>
      <w:proofErr w:type="spellEnd"/>
      <w:r w:rsidRPr="007D60D6">
        <w:rPr>
          <w:rFonts w:ascii="Times New Roman" w:eastAsia="Times New Roman" w:hAnsi="Times New Roman" w:cs="Times New Roman"/>
          <w:b/>
          <w:bCs/>
          <w:color w:val="111111"/>
          <w:sz w:val="24"/>
          <w:szCs w:val="24"/>
        </w:rPr>
        <w:t xml:space="preserve"> P450 2C19 (CYP2C19) and </w:t>
      </w:r>
      <w:proofErr w:type="spellStart"/>
      <w:r w:rsidRPr="007D60D6">
        <w:rPr>
          <w:rFonts w:ascii="Times New Roman" w:eastAsia="Times New Roman" w:hAnsi="Times New Roman" w:cs="Times New Roman"/>
          <w:b/>
          <w:bCs/>
          <w:color w:val="111111"/>
          <w:sz w:val="24"/>
          <w:szCs w:val="24"/>
        </w:rPr>
        <w:t>cytochrome</w:t>
      </w:r>
      <w:proofErr w:type="spellEnd"/>
      <w:r w:rsidRPr="007D60D6">
        <w:rPr>
          <w:rFonts w:ascii="Times New Roman" w:eastAsia="Times New Roman" w:hAnsi="Times New Roman" w:cs="Times New Roman"/>
          <w:b/>
          <w:bCs/>
          <w:color w:val="111111"/>
          <w:sz w:val="24"/>
          <w:szCs w:val="24"/>
        </w:rPr>
        <w:t xml:space="preserve"> P450 3A4 (CYP3A4) substrates.</w:t>
      </w:r>
      <w:r w:rsidRPr="007D60D6">
        <w:rPr>
          <w:rFonts w:ascii="Times New Roman" w:eastAsia="Times New Roman" w:hAnsi="Times New Roman" w:cs="Times New Roman"/>
          <w:color w:val="111111"/>
          <w:sz w:val="24"/>
          <w:szCs w:val="24"/>
        </w:rPr>
        <w:t xml:space="preserve"> Don't take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if you're taking a drug affected by these enzymes.</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proofErr w:type="spellStart"/>
      <w:r w:rsidRPr="007D60D6">
        <w:rPr>
          <w:rFonts w:ascii="Times New Roman" w:eastAsia="Times New Roman" w:hAnsi="Times New Roman" w:cs="Times New Roman"/>
          <w:b/>
          <w:bCs/>
          <w:color w:val="111111"/>
          <w:sz w:val="24"/>
          <w:szCs w:val="24"/>
        </w:rPr>
        <w:lastRenderedPageBreak/>
        <w:t>Dextromethorphan</w:t>
      </w:r>
      <w:proofErr w:type="spellEnd"/>
      <w:r w:rsidRPr="007D60D6">
        <w:rPr>
          <w:rFonts w:ascii="Times New Roman" w:eastAsia="Times New Roman" w:hAnsi="Times New Roman" w:cs="Times New Roman"/>
          <w:b/>
          <w:bCs/>
          <w:color w:val="111111"/>
          <w:sz w:val="24"/>
          <w:szCs w:val="24"/>
        </w:rPr>
        <w:t>.</w:t>
      </w:r>
      <w:r w:rsidRPr="007D60D6">
        <w:rPr>
          <w:rFonts w:ascii="Times New Roman" w:eastAsia="Times New Roman" w:hAnsi="Times New Roman" w:cs="Times New Roman"/>
          <w:color w:val="111111"/>
          <w:sz w:val="24"/>
          <w:szCs w:val="24"/>
        </w:rPr>
        <w:t xml:space="preserv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this cough suppressant might increase the risk of the accumulation of high levels of serotonin in </w:t>
      </w:r>
      <w:r w:rsidR="00F22EE5">
        <w:rPr>
          <w:rFonts w:ascii="Times New Roman" w:eastAsia="Times New Roman" w:hAnsi="Times New Roman" w:cs="Times New Roman"/>
          <w:color w:val="111111"/>
          <w:sz w:val="24"/>
          <w:szCs w:val="24"/>
        </w:rPr>
        <w:t>the</w:t>
      </w:r>
      <w:r w:rsidRPr="007D60D6">
        <w:rPr>
          <w:rFonts w:ascii="Times New Roman" w:eastAsia="Times New Roman" w:hAnsi="Times New Roman" w:cs="Times New Roman"/>
          <w:color w:val="111111"/>
          <w:sz w:val="24"/>
          <w:szCs w:val="24"/>
        </w:rPr>
        <w:t xml:space="preserve"> body.</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proofErr w:type="spellStart"/>
      <w:r w:rsidRPr="007D60D6">
        <w:rPr>
          <w:rFonts w:ascii="Times New Roman" w:eastAsia="Times New Roman" w:hAnsi="Times New Roman" w:cs="Times New Roman"/>
          <w:b/>
          <w:bCs/>
          <w:color w:val="111111"/>
          <w:sz w:val="24"/>
          <w:szCs w:val="24"/>
        </w:rPr>
        <w:t>Digoxin</w:t>
      </w:r>
      <w:proofErr w:type="spellEnd"/>
      <w:r w:rsidRPr="007D60D6">
        <w:rPr>
          <w:rFonts w:ascii="Times New Roman" w:eastAsia="Times New Roman" w:hAnsi="Times New Roman" w:cs="Times New Roman"/>
          <w:b/>
          <w:bCs/>
          <w:color w:val="111111"/>
          <w:sz w:val="24"/>
          <w:szCs w:val="24"/>
        </w:rPr>
        <w:t xml:space="preserve"> (</w:t>
      </w:r>
      <w:proofErr w:type="spellStart"/>
      <w:r w:rsidRPr="007D60D6">
        <w:rPr>
          <w:rFonts w:ascii="Times New Roman" w:eastAsia="Times New Roman" w:hAnsi="Times New Roman" w:cs="Times New Roman"/>
          <w:b/>
          <w:bCs/>
          <w:color w:val="111111"/>
          <w:sz w:val="24"/>
          <w:szCs w:val="24"/>
        </w:rPr>
        <w:t>Lanoxin</w:t>
      </w:r>
      <w:proofErr w:type="spellEnd"/>
      <w:r w:rsidRPr="007D60D6">
        <w:rPr>
          <w:rFonts w:ascii="Times New Roman" w:eastAsia="Times New Roman" w:hAnsi="Times New Roman" w:cs="Times New Roman"/>
          <w:b/>
          <w:bCs/>
          <w:color w:val="111111"/>
          <w:sz w:val="24"/>
          <w:szCs w:val="24"/>
        </w:rPr>
        <w:t>).</w:t>
      </w:r>
      <w:r w:rsidRPr="007D60D6">
        <w:rPr>
          <w:rFonts w:ascii="Times New Roman" w:eastAsia="Times New Roman" w:hAnsi="Times New Roman" w:cs="Times New Roman"/>
          <w:color w:val="111111"/>
          <w:sz w:val="24"/>
          <w:szCs w:val="24"/>
        </w:rPr>
        <w:t xml:space="preserv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this heart medication can reduce the drug's effect.</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proofErr w:type="spellStart"/>
      <w:r w:rsidRPr="007D60D6">
        <w:rPr>
          <w:rFonts w:ascii="Times New Roman" w:eastAsia="Times New Roman" w:hAnsi="Times New Roman" w:cs="Times New Roman"/>
          <w:b/>
          <w:bCs/>
          <w:color w:val="111111"/>
          <w:sz w:val="24"/>
          <w:szCs w:val="24"/>
        </w:rPr>
        <w:t>Fexofenadine</w:t>
      </w:r>
      <w:proofErr w:type="spellEnd"/>
      <w:r w:rsidRPr="007D60D6">
        <w:rPr>
          <w:rFonts w:ascii="Times New Roman" w:eastAsia="Times New Roman" w:hAnsi="Times New Roman" w:cs="Times New Roman"/>
          <w:b/>
          <w:bCs/>
          <w:color w:val="111111"/>
          <w:sz w:val="24"/>
          <w:szCs w:val="24"/>
        </w:rPr>
        <w:t xml:space="preserve"> (Allegra).</w:t>
      </w:r>
      <w:r w:rsidRPr="007D60D6">
        <w:rPr>
          <w:rFonts w:ascii="Times New Roman" w:eastAsia="Times New Roman" w:hAnsi="Times New Roman" w:cs="Times New Roman"/>
          <w:color w:val="111111"/>
          <w:sz w:val="24"/>
          <w:szCs w:val="24"/>
        </w:rPr>
        <w:t xml:space="preserv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this antihistamine might cause too much of the drug to build up in body, worsening usual side effects.</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proofErr w:type="spellStart"/>
      <w:r w:rsidRPr="007D60D6">
        <w:rPr>
          <w:rFonts w:ascii="Times New Roman" w:eastAsia="Times New Roman" w:hAnsi="Times New Roman" w:cs="Times New Roman"/>
          <w:b/>
          <w:bCs/>
          <w:color w:val="111111"/>
          <w:sz w:val="24"/>
          <w:szCs w:val="24"/>
        </w:rPr>
        <w:t>Ketamine</w:t>
      </w:r>
      <w:proofErr w:type="spellEnd"/>
      <w:r w:rsidRPr="007D60D6">
        <w:rPr>
          <w:rFonts w:ascii="Times New Roman" w:eastAsia="Times New Roman" w:hAnsi="Times New Roman" w:cs="Times New Roman"/>
          <w:b/>
          <w:bCs/>
          <w:color w:val="111111"/>
          <w:sz w:val="24"/>
          <w:szCs w:val="24"/>
        </w:rPr>
        <w:t>.</w:t>
      </w:r>
      <w:r w:rsidRPr="007D60D6">
        <w:rPr>
          <w:rFonts w:ascii="Times New Roman" w:eastAsia="Times New Roman" w:hAnsi="Times New Roman" w:cs="Times New Roman"/>
          <w:color w:val="111111"/>
          <w:sz w:val="24"/>
          <w:szCs w:val="24"/>
        </w:rPr>
        <w:t xml:space="preserv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w:t>
      </w:r>
      <w:proofErr w:type="spellStart"/>
      <w:r w:rsidRPr="007D60D6">
        <w:rPr>
          <w:rFonts w:ascii="Times New Roman" w:eastAsia="Times New Roman" w:hAnsi="Times New Roman" w:cs="Times New Roman"/>
          <w:color w:val="111111"/>
          <w:sz w:val="24"/>
          <w:szCs w:val="24"/>
        </w:rPr>
        <w:t>ketamine</w:t>
      </w:r>
      <w:proofErr w:type="spellEnd"/>
      <w:r w:rsidRPr="007D60D6">
        <w:rPr>
          <w:rFonts w:ascii="Times New Roman" w:eastAsia="Times New Roman" w:hAnsi="Times New Roman" w:cs="Times New Roman"/>
          <w:color w:val="111111"/>
          <w:sz w:val="24"/>
          <w:szCs w:val="24"/>
        </w:rPr>
        <w:t xml:space="preserve"> might reduce the drug's anesthetic effect.</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r w:rsidRPr="007D60D6">
        <w:rPr>
          <w:rFonts w:ascii="Times New Roman" w:eastAsia="Times New Roman" w:hAnsi="Times New Roman" w:cs="Times New Roman"/>
          <w:b/>
          <w:bCs/>
          <w:color w:val="111111"/>
          <w:sz w:val="24"/>
          <w:szCs w:val="24"/>
        </w:rPr>
        <w:t>Narcotics.</w:t>
      </w:r>
      <w:r w:rsidRPr="007D60D6">
        <w:rPr>
          <w:rFonts w:ascii="Times New Roman" w:eastAsia="Times New Roman" w:hAnsi="Times New Roman" w:cs="Times New Roman"/>
          <w:color w:val="111111"/>
          <w:sz w:val="24"/>
          <w:szCs w:val="24"/>
        </w:rPr>
        <w:t xml:space="preserve"> Don't take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methadone.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certain narcotics might reduce the drug's effectiveness. Combining the supplement with </w:t>
      </w:r>
      <w:proofErr w:type="spellStart"/>
      <w:r w:rsidRPr="007D60D6">
        <w:rPr>
          <w:rFonts w:ascii="Times New Roman" w:eastAsia="Times New Roman" w:hAnsi="Times New Roman" w:cs="Times New Roman"/>
          <w:color w:val="111111"/>
          <w:sz w:val="24"/>
          <w:szCs w:val="24"/>
        </w:rPr>
        <w:t>meperidine</w:t>
      </w:r>
      <w:proofErr w:type="spellEnd"/>
      <w:r w:rsidRPr="007D60D6">
        <w:rPr>
          <w:rFonts w:ascii="Times New Roman" w:eastAsia="Times New Roman" w:hAnsi="Times New Roman" w:cs="Times New Roman"/>
          <w:color w:val="111111"/>
          <w:sz w:val="24"/>
          <w:szCs w:val="24"/>
        </w:rPr>
        <w:t xml:space="preserve"> (Demerol) might increase the risk of the accumulation of high levels of serotonin in your body. Combining the supplement with narcotics might also increase narcotic-induced sleep time and painkilling effects.</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r w:rsidRPr="007D60D6">
        <w:rPr>
          <w:rFonts w:ascii="Times New Roman" w:eastAsia="Times New Roman" w:hAnsi="Times New Roman" w:cs="Times New Roman"/>
          <w:b/>
          <w:bCs/>
          <w:color w:val="111111"/>
          <w:sz w:val="24"/>
          <w:szCs w:val="24"/>
        </w:rPr>
        <w:t>Non-nucleoside reverse transcriptase inhibitors.</w:t>
      </w:r>
      <w:r w:rsidRPr="007D60D6">
        <w:rPr>
          <w:rFonts w:ascii="Times New Roman" w:eastAsia="Times New Roman" w:hAnsi="Times New Roman" w:cs="Times New Roman"/>
          <w:color w:val="111111"/>
          <w:sz w:val="24"/>
          <w:szCs w:val="24"/>
        </w:rPr>
        <w:t xml:space="preserv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one of these anti-HIV drugs could reduce the drug's effect.</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proofErr w:type="spellStart"/>
      <w:r w:rsidRPr="007D60D6">
        <w:rPr>
          <w:rFonts w:ascii="Times New Roman" w:eastAsia="Times New Roman" w:hAnsi="Times New Roman" w:cs="Times New Roman"/>
          <w:b/>
          <w:bCs/>
          <w:color w:val="111111"/>
          <w:sz w:val="24"/>
          <w:szCs w:val="24"/>
        </w:rPr>
        <w:t>Omeprazole</w:t>
      </w:r>
      <w:proofErr w:type="spellEnd"/>
      <w:r w:rsidRPr="007D60D6">
        <w:rPr>
          <w:rFonts w:ascii="Times New Roman" w:eastAsia="Times New Roman" w:hAnsi="Times New Roman" w:cs="Times New Roman"/>
          <w:b/>
          <w:bCs/>
          <w:color w:val="111111"/>
          <w:sz w:val="24"/>
          <w:szCs w:val="24"/>
        </w:rPr>
        <w:t xml:space="preserve"> (</w:t>
      </w:r>
      <w:proofErr w:type="spellStart"/>
      <w:r w:rsidRPr="007D60D6">
        <w:rPr>
          <w:rFonts w:ascii="Times New Roman" w:eastAsia="Times New Roman" w:hAnsi="Times New Roman" w:cs="Times New Roman"/>
          <w:b/>
          <w:bCs/>
          <w:color w:val="111111"/>
          <w:sz w:val="24"/>
          <w:szCs w:val="24"/>
        </w:rPr>
        <w:t>Prilosec</w:t>
      </w:r>
      <w:proofErr w:type="spellEnd"/>
      <w:r w:rsidRPr="007D60D6">
        <w:rPr>
          <w:rFonts w:ascii="Times New Roman" w:eastAsia="Times New Roman" w:hAnsi="Times New Roman" w:cs="Times New Roman"/>
          <w:b/>
          <w:bCs/>
          <w:color w:val="111111"/>
          <w:sz w:val="24"/>
          <w:szCs w:val="24"/>
        </w:rPr>
        <w:t xml:space="preserve">, </w:t>
      </w:r>
      <w:proofErr w:type="spellStart"/>
      <w:r w:rsidRPr="007D60D6">
        <w:rPr>
          <w:rFonts w:ascii="Times New Roman" w:eastAsia="Times New Roman" w:hAnsi="Times New Roman" w:cs="Times New Roman"/>
          <w:b/>
          <w:bCs/>
          <w:color w:val="111111"/>
          <w:sz w:val="24"/>
          <w:szCs w:val="24"/>
        </w:rPr>
        <w:t>Zegerid</w:t>
      </w:r>
      <w:proofErr w:type="spellEnd"/>
      <w:r w:rsidRPr="007D60D6">
        <w:rPr>
          <w:rFonts w:ascii="Times New Roman" w:eastAsia="Times New Roman" w:hAnsi="Times New Roman" w:cs="Times New Roman"/>
          <w:b/>
          <w:bCs/>
          <w:color w:val="111111"/>
          <w:sz w:val="24"/>
          <w:szCs w:val="24"/>
        </w:rPr>
        <w:t>).</w:t>
      </w:r>
      <w:r w:rsidRPr="007D60D6">
        <w:rPr>
          <w:rFonts w:ascii="Times New Roman" w:eastAsia="Times New Roman" w:hAnsi="Times New Roman" w:cs="Times New Roman"/>
          <w:color w:val="111111"/>
          <w:sz w:val="24"/>
          <w:szCs w:val="24"/>
        </w:rPr>
        <w:t xml:space="preserve"> Don't take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this drug used to treat persistent heartburn. The supplement can reduce the drug's effectiveness.</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proofErr w:type="spellStart"/>
      <w:r w:rsidRPr="007D60D6">
        <w:rPr>
          <w:rFonts w:ascii="Times New Roman" w:eastAsia="Times New Roman" w:hAnsi="Times New Roman" w:cs="Times New Roman"/>
          <w:b/>
          <w:bCs/>
          <w:color w:val="111111"/>
          <w:sz w:val="24"/>
          <w:szCs w:val="24"/>
        </w:rPr>
        <w:t>Phenytoin</w:t>
      </w:r>
      <w:proofErr w:type="spellEnd"/>
      <w:r w:rsidRPr="007D60D6">
        <w:rPr>
          <w:rFonts w:ascii="Times New Roman" w:eastAsia="Times New Roman" w:hAnsi="Times New Roman" w:cs="Times New Roman"/>
          <w:b/>
          <w:bCs/>
          <w:color w:val="111111"/>
          <w:sz w:val="24"/>
          <w:szCs w:val="24"/>
        </w:rPr>
        <w:t xml:space="preserve"> (</w:t>
      </w:r>
      <w:proofErr w:type="spellStart"/>
      <w:r w:rsidRPr="007D60D6">
        <w:rPr>
          <w:rFonts w:ascii="Times New Roman" w:eastAsia="Times New Roman" w:hAnsi="Times New Roman" w:cs="Times New Roman"/>
          <w:b/>
          <w:bCs/>
          <w:color w:val="111111"/>
          <w:sz w:val="24"/>
          <w:szCs w:val="24"/>
        </w:rPr>
        <w:t>Dilantin</w:t>
      </w:r>
      <w:proofErr w:type="spellEnd"/>
      <w:r w:rsidRPr="007D60D6">
        <w:rPr>
          <w:rFonts w:ascii="Times New Roman" w:eastAsia="Times New Roman" w:hAnsi="Times New Roman" w:cs="Times New Roman"/>
          <w:b/>
          <w:bCs/>
          <w:color w:val="111111"/>
          <w:sz w:val="24"/>
          <w:szCs w:val="24"/>
        </w:rPr>
        <w:t xml:space="preserve">, </w:t>
      </w:r>
      <w:proofErr w:type="spellStart"/>
      <w:r w:rsidRPr="007D60D6">
        <w:rPr>
          <w:rFonts w:ascii="Times New Roman" w:eastAsia="Times New Roman" w:hAnsi="Times New Roman" w:cs="Times New Roman"/>
          <w:b/>
          <w:bCs/>
          <w:color w:val="111111"/>
          <w:sz w:val="24"/>
          <w:szCs w:val="24"/>
        </w:rPr>
        <w:t>Phenytek</w:t>
      </w:r>
      <w:proofErr w:type="spellEnd"/>
      <w:r w:rsidRPr="007D60D6">
        <w:rPr>
          <w:rFonts w:ascii="Times New Roman" w:eastAsia="Times New Roman" w:hAnsi="Times New Roman" w:cs="Times New Roman"/>
          <w:b/>
          <w:bCs/>
          <w:color w:val="111111"/>
          <w:sz w:val="24"/>
          <w:szCs w:val="24"/>
        </w:rPr>
        <w:t>).</w:t>
      </w:r>
      <w:r w:rsidRPr="007D60D6">
        <w:rPr>
          <w:rFonts w:ascii="Times New Roman" w:eastAsia="Times New Roman" w:hAnsi="Times New Roman" w:cs="Times New Roman"/>
          <w:color w:val="111111"/>
          <w:sz w:val="24"/>
          <w:szCs w:val="24"/>
        </w:rPr>
        <w:t xml:space="preserv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this anticonvulsant might result in loss of seizure control.</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r w:rsidRPr="007D60D6">
        <w:rPr>
          <w:rFonts w:ascii="Times New Roman" w:eastAsia="Times New Roman" w:hAnsi="Times New Roman" w:cs="Times New Roman"/>
          <w:b/>
          <w:bCs/>
          <w:color w:val="111111"/>
          <w:sz w:val="24"/>
          <w:szCs w:val="24"/>
        </w:rPr>
        <w:t>Photosensitizing drugs.</w:t>
      </w:r>
      <w:r w:rsidRPr="007D60D6">
        <w:rPr>
          <w:rFonts w:ascii="Times New Roman" w:eastAsia="Times New Roman" w:hAnsi="Times New Roman" w:cs="Times New Roman"/>
          <w:color w:val="111111"/>
          <w:sz w:val="24"/>
          <w:szCs w:val="24"/>
        </w:rPr>
        <w:t xml:space="preserv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a drug that increases sensitivity to sunlight might increase the risk of a reaction.</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r w:rsidRPr="007D60D6">
        <w:rPr>
          <w:rFonts w:ascii="Times New Roman" w:eastAsia="Times New Roman" w:hAnsi="Times New Roman" w:cs="Times New Roman"/>
          <w:b/>
          <w:bCs/>
          <w:color w:val="111111"/>
          <w:sz w:val="24"/>
          <w:szCs w:val="24"/>
        </w:rPr>
        <w:t>Protease inhibitors.</w:t>
      </w:r>
      <w:r w:rsidRPr="007D60D6">
        <w:rPr>
          <w:rFonts w:ascii="Times New Roman" w:eastAsia="Times New Roman" w:hAnsi="Times New Roman" w:cs="Times New Roman"/>
          <w:color w:val="111111"/>
          <w:sz w:val="24"/>
          <w:szCs w:val="24"/>
        </w:rPr>
        <w:t xml:space="preserv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this type of antiviral drug can reduce the drug's effectiveness.</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proofErr w:type="spellStart"/>
      <w:r w:rsidRPr="007D60D6">
        <w:rPr>
          <w:rFonts w:ascii="Times New Roman" w:eastAsia="Times New Roman" w:hAnsi="Times New Roman" w:cs="Times New Roman"/>
          <w:b/>
          <w:bCs/>
          <w:color w:val="111111"/>
          <w:sz w:val="24"/>
          <w:szCs w:val="24"/>
        </w:rPr>
        <w:t>Triptans</w:t>
      </w:r>
      <w:proofErr w:type="spellEnd"/>
      <w:r w:rsidRPr="007D60D6">
        <w:rPr>
          <w:rFonts w:ascii="Times New Roman" w:eastAsia="Times New Roman" w:hAnsi="Times New Roman" w:cs="Times New Roman"/>
          <w:b/>
          <w:bCs/>
          <w:color w:val="111111"/>
          <w:sz w:val="24"/>
          <w:szCs w:val="24"/>
        </w:rPr>
        <w:t>.</w:t>
      </w:r>
      <w:r w:rsidRPr="007D60D6">
        <w:rPr>
          <w:rFonts w:ascii="Times New Roman" w:eastAsia="Times New Roman" w:hAnsi="Times New Roman" w:cs="Times New Roman"/>
          <w:color w:val="111111"/>
          <w:sz w:val="24"/>
          <w:szCs w:val="24"/>
        </w:rPr>
        <w:t xml:space="preserve"> Don't take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these medications used to treat migraines. The supplement might increase the risk of the accumulation of high levels of serotonin in your body. Too much serotonin can cause mild to severe side effects.</w:t>
      </w:r>
    </w:p>
    <w:p w:rsidR="007D60D6" w:rsidRP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proofErr w:type="spellStart"/>
      <w:r w:rsidRPr="007D60D6">
        <w:rPr>
          <w:rFonts w:ascii="Times New Roman" w:eastAsia="Times New Roman" w:hAnsi="Times New Roman" w:cs="Times New Roman"/>
          <w:b/>
          <w:bCs/>
          <w:color w:val="111111"/>
          <w:sz w:val="24"/>
          <w:szCs w:val="24"/>
        </w:rPr>
        <w:t>Voriconazole</w:t>
      </w:r>
      <w:proofErr w:type="spellEnd"/>
      <w:r w:rsidRPr="007D60D6">
        <w:rPr>
          <w:rFonts w:ascii="Times New Roman" w:eastAsia="Times New Roman" w:hAnsi="Times New Roman" w:cs="Times New Roman"/>
          <w:b/>
          <w:bCs/>
          <w:color w:val="111111"/>
          <w:sz w:val="24"/>
          <w:szCs w:val="24"/>
        </w:rPr>
        <w:t>.</w:t>
      </w:r>
      <w:r w:rsidRPr="007D60D6">
        <w:rPr>
          <w:rFonts w:ascii="Times New Roman" w:eastAsia="Times New Roman" w:hAnsi="Times New Roman" w:cs="Times New Roman"/>
          <w:color w:val="111111"/>
          <w:sz w:val="24"/>
          <w:szCs w:val="24"/>
        </w:rPr>
        <w:t xml:space="preserv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this antifungal drug might reduce the drug's effectiveness.</w:t>
      </w:r>
    </w:p>
    <w:p w:rsidR="007D60D6" w:rsidRDefault="007D60D6" w:rsidP="007D60D6">
      <w:pPr>
        <w:numPr>
          <w:ilvl w:val="0"/>
          <w:numId w:val="9"/>
        </w:numPr>
        <w:spacing w:before="100" w:beforeAutospacing="1" w:after="0" w:line="240" w:lineRule="auto"/>
        <w:ind w:left="360"/>
        <w:jc w:val="both"/>
        <w:rPr>
          <w:rFonts w:ascii="Times New Roman" w:eastAsia="Times New Roman" w:hAnsi="Times New Roman" w:cs="Times New Roman"/>
          <w:color w:val="111111"/>
          <w:sz w:val="24"/>
          <w:szCs w:val="24"/>
        </w:rPr>
      </w:pPr>
      <w:proofErr w:type="spellStart"/>
      <w:r w:rsidRPr="007D60D6">
        <w:rPr>
          <w:rFonts w:ascii="Times New Roman" w:eastAsia="Times New Roman" w:hAnsi="Times New Roman" w:cs="Times New Roman"/>
          <w:b/>
          <w:bCs/>
          <w:color w:val="111111"/>
          <w:sz w:val="24"/>
          <w:szCs w:val="24"/>
        </w:rPr>
        <w:t>Warfarin</w:t>
      </w:r>
      <w:proofErr w:type="spellEnd"/>
      <w:r w:rsidRPr="007D60D6">
        <w:rPr>
          <w:rFonts w:ascii="Times New Roman" w:eastAsia="Times New Roman" w:hAnsi="Times New Roman" w:cs="Times New Roman"/>
          <w:b/>
          <w:bCs/>
          <w:color w:val="111111"/>
          <w:sz w:val="24"/>
          <w:szCs w:val="24"/>
        </w:rPr>
        <w:t xml:space="preserve"> (Coumadin, </w:t>
      </w:r>
      <w:proofErr w:type="spellStart"/>
      <w:r w:rsidRPr="007D60D6">
        <w:rPr>
          <w:rFonts w:ascii="Times New Roman" w:eastAsia="Times New Roman" w:hAnsi="Times New Roman" w:cs="Times New Roman"/>
          <w:b/>
          <w:bCs/>
          <w:color w:val="111111"/>
          <w:sz w:val="24"/>
          <w:szCs w:val="24"/>
        </w:rPr>
        <w:t>Jantoven</w:t>
      </w:r>
      <w:proofErr w:type="spellEnd"/>
      <w:r w:rsidRPr="007D60D6">
        <w:rPr>
          <w:rFonts w:ascii="Times New Roman" w:eastAsia="Times New Roman" w:hAnsi="Times New Roman" w:cs="Times New Roman"/>
          <w:b/>
          <w:bCs/>
          <w:color w:val="111111"/>
          <w:sz w:val="24"/>
          <w:szCs w:val="24"/>
        </w:rPr>
        <w:t>).</w:t>
      </w:r>
      <w:r w:rsidRPr="007D60D6">
        <w:rPr>
          <w:rFonts w:ascii="Times New Roman" w:eastAsia="Times New Roman" w:hAnsi="Times New Roman" w:cs="Times New Roman"/>
          <w:color w:val="111111"/>
          <w:sz w:val="24"/>
          <w:szCs w:val="24"/>
        </w:rPr>
        <w:t xml:space="preserve"> Taking St. John's </w:t>
      </w:r>
      <w:proofErr w:type="spellStart"/>
      <w:r w:rsidRPr="007D60D6">
        <w:rPr>
          <w:rFonts w:ascii="Times New Roman" w:eastAsia="Times New Roman" w:hAnsi="Times New Roman" w:cs="Times New Roman"/>
          <w:color w:val="111111"/>
          <w:sz w:val="24"/>
          <w:szCs w:val="24"/>
        </w:rPr>
        <w:t>wort</w:t>
      </w:r>
      <w:proofErr w:type="spellEnd"/>
      <w:r w:rsidRPr="007D60D6">
        <w:rPr>
          <w:rFonts w:ascii="Times New Roman" w:eastAsia="Times New Roman" w:hAnsi="Times New Roman" w:cs="Times New Roman"/>
          <w:color w:val="111111"/>
          <w:sz w:val="24"/>
          <w:szCs w:val="24"/>
        </w:rPr>
        <w:t xml:space="preserve"> with this drug taken to reduce blood clotting might decrease the drug's effect.</w:t>
      </w:r>
    </w:p>
    <w:p w:rsidR="00970097" w:rsidRDefault="00970097" w:rsidP="00970097">
      <w:pPr>
        <w:spacing w:before="100" w:beforeAutospacing="1" w:after="0" w:line="240" w:lineRule="auto"/>
        <w:jc w:val="both"/>
        <w:rPr>
          <w:rFonts w:ascii="Times New Roman" w:eastAsia="Times New Roman" w:hAnsi="Times New Roman" w:cs="Times New Roman"/>
          <w:sz w:val="24"/>
          <w:szCs w:val="24"/>
        </w:rPr>
      </w:pPr>
    </w:p>
    <w:p w:rsidR="00970097" w:rsidRDefault="00970097" w:rsidP="00970097">
      <w:pPr>
        <w:spacing w:before="100" w:beforeAutospacing="1" w:after="0" w:line="240" w:lineRule="auto"/>
        <w:jc w:val="both"/>
        <w:rPr>
          <w:rFonts w:ascii="Times New Roman" w:eastAsia="Times New Roman" w:hAnsi="Times New Roman" w:cs="Times New Roman"/>
          <w:sz w:val="24"/>
          <w:szCs w:val="24"/>
        </w:rPr>
      </w:pPr>
    </w:p>
    <w:p w:rsidR="00970097" w:rsidRDefault="00970097" w:rsidP="00970097">
      <w:pPr>
        <w:spacing w:before="100" w:beforeAutospacing="1" w:after="0" w:line="240" w:lineRule="auto"/>
        <w:jc w:val="both"/>
        <w:rPr>
          <w:rFonts w:ascii="Times New Roman" w:eastAsia="Times New Roman" w:hAnsi="Times New Roman" w:cs="Times New Roman"/>
          <w:sz w:val="24"/>
          <w:szCs w:val="24"/>
        </w:rPr>
      </w:pPr>
    </w:p>
    <w:p w:rsidR="00970097" w:rsidRDefault="00970097" w:rsidP="00970097">
      <w:pPr>
        <w:spacing w:before="100" w:beforeAutospacing="1" w:after="0" w:line="240" w:lineRule="auto"/>
        <w:jc w:val="both"/>
        <w:rPr>
          <w:rFonts w:ascii="Times New Roman" w:eastAsia="Times New Roman" w:hAnsi="Times New Roman" w:cs="Times New Roman"/>
          <w:sz w:val="24"/>
          <w:szCs w:val="24"/>
        </w:rPr>
      </w:pPr>
    </w:p>
    <w:p w:rsidR="00970097" w:rsidRDefault="00970097" w:rsidP="00970097">
      <w:pPr>
        <w:spacing w:before="100" w:beforeAutospacing="1" w:after="0" w:line="240" w:lineRule="auto"/>
        <w:jc w:val="both"/>
        <w:rPr>
          <w:rFonts w:ascii="Times New Roman" w:eastAsia="Times New Roman" w:hAnsi="Times New Roman" w:cs="Times New Roman"/>
          <w:sz w:val="24"/>
          <w:szCs w:val="24"/>
        </w:rPr>
      </w:pPr>
    </w:p>
    <w:p w:rsidR="00970097" w:rsidRDefault="00970097" w:rsidP="00970097">
      <w:pPr>
        <w:spacing w:before="100" w:beforeAutospacing="1" w:after="0" w:line="240" w:lineRule="auto"/>
        <w:jc w:val="both"/>
        <w:rPr>
          <w:rFonts w:ascii="Times New Roman" w:eastAsia="Times New Roman" w:hAnsi="Times New Roman" w:cs="Times New Roman"/>
          <w:sz w:val="24"/>
          <w:szCs w:val="24"/>
        </w:rPr>
      </w:pPr>
    </w:p>
    <w:p w:rsidR="00970097" w:rsidRDefault="00970097" w:rsidP="00970097">
      <w:pPr>
        <w:spacing w:before="100" w:beforeAutospacing="1" w:after="0" w:line="240" w:lineRule="auto"/>
        <w:jc w:val="both"/>
        <w:rPr>
          <w:rFonts w:ascii="Times New Roman" w:eastAsia="Times New Roman" w:hAnsi="Times New Roman" w:cs="Times New Roman"/>
          <w:sz w:val="24"/>
          <w:szCs w:val="24"/>
        </w:rPr>
      </w:pPr>
    </w:p>
    <w:p w:rsidR="00970097" w:rsidRDefault="00970097" w:rsidP="00970097">
      <w:pPr>
        <w:spacing w:before="100" w:beforeAutospacing="1" w:after="0" w:line="240" w:lineRule="auto"/>
        <w:jc w:val="both"/>
        <w:rPr>
          <w:rFonts w:ascii="Times New Roman" w:eastAsia="Times New Roman" w:hAnsi="Times New Roman" w:cs="Times New Roman"/>
          <w:sz w:val="24"/>
          <w:szCs w:val="24"/>
        </w:rPr>
      </w:pPr>
    </w:p>
    <w:p w:rsidR="00970097" w:rsidRDefault="00970097" w:rsidP="00970097">
      <w:pPr>
        <w:spacing w:before="100" w:beforeAutospacing="1" w:after="0" w:line="240" w:lineRule="auto"/>
        <w:jc w:val="center"/>
        <w:rPr>
          <w:rFonts w:ascii="Times New Roman" w:eastAsia="Times New Roman" w:hAnsi="Times New Roman" w:cs="Times New Roman"/>
          <w:b/>
          <w:sz w:val="24"/>
          <w:szCs w:val="24"/>
        </w:rPr>
      </w:pPr>
      <w:r w:rsidRPr="00970097">
        <w:rPr>
          <w:rFonts w:ascii="Times New Roman" w:eastAsia="Times New Roman" w:hAnsi="Times New Roman" w:cs="Times New Roman"/>
          <w:b/>
          <w:sz w:val="24"/>
          <w:szCs w:val="24"/>
        </w:rPr>
        <w:lastRenderedPageBreak/>
        <w:t xml:space="preserve">Kava </w:t>
      </w:r>
      <w:proofErr w:type="spellStart"/>
      <w:r w:rsidRPr="00970097">
        <w:rPr>
          <w:rFonts w:ascii="Times New Roman" w:eastAsia="Times New Roman" w:hAnsi="Times New Roman" w:cs="Times New Roman"/>
          <w:b/>
          <w:sz w:val="24"/>
          <w:szCs w:val="24"/>
        </w:rPr>
        <w:t>Kava</w:t>
      </w:r>
      <w:proofErr w:type="spellEnd"/>
    </w:p>
    <w:p w:rsidR="00BC3545" w:rsidRDefault="00BC3545" w:rsidP="00526189">
      <w:pPr>
        <w:spacing w:after="0" w:line="240" w:lineRule="auto"/>
        <w:jc w:val="both"/>
        <w:rPr>
          <w:rFonts w:ascii="Times New Roman" w:eastAsia="Times New Roman" w:hAnsi="Times New Roman" w:cs="Times New Roman"/>
          <w:b/>
          <w:bCs/>
          <w:color w:val="191919"/>
          <w:sz w:val="24"/>
          <w:szCs w:val="24"/>
        </w:rPr>
      </w:pPr>
    </w:p>
    <w:p w:rsidR="003810F8" w:rsidRPr="003810F8" w:rsidRDefault="003810F8" w:rsidP="00526189">
      <w:pPr>
        <w:spacing w:after="0" w:line="240" w:lineRule="auto"/>
        <w:jc w:val="both"/>
        <w:rPr>
          <w:rFonts w:ascii="Times New Roman" w:eastAsia="Times New Roman" w:hAnsi="Times New Roman" w:cs="Times New Roman"/>
          <w:color w:val="191919"/>
          <w:sz w:val="24"/>
          <w:szCs w:val="24"/>
        </w:rPr>
      </w:pPr>
      <w:r w:rsidRPr="003810F8">
        <w:rPr>
          <w:rFonts w:ascii="Times New Roman" w:eastAsia="Times New Roman" w:hAnsi="Times New Roman" w:cs="Times New Roman"/>
          <w:b/>
          <w:bCs/>
          <w:color w:val="191919"/>
          <w:sz w:val="24"/>
          <w:szCs w:val="24"/>
        </w:rPr>
        <w:t>Synonyms </w:t>
      </w:r>
      <w:r w:rsidRPr="003810F8">
        <w:rPr>
          <w:rFonts w:ascii="Times New Roman" w:eastAsia="Times New Roman" w:hAnsi="Times New Roman" w:cs="Times New Roman"/>
          <w:color w:val="191919"/>
          <w:sz w:val="24"/>
          <w:szCs w:val="24"/>
        </w:rPr>
        <w:t>Kava-Kava; Ava-</w:t>
      </w:r>
      <w:proofErr w:type="spellStart"/>
      <w:r w:rsidRPr="003810F8">
        <w:rPr>
          <w:rFonts w:ascii="Times New Roman" w:eastAsia="Times New Roman" w:hAnsi="Times New Roman" w:cs="Times New Roman"/>
          <w:color w:val="191919"/>
          <w:sz w:val="24"/>
          <w:szCs w:val="24"/>
        </w:rPr>
        <w:t>ava</w:t>
      </w:r>
      <w:proofErr w:type="spellEnd"/>
      <w:r w:rsidRPr="003810F8">
        <w:rPr>
          <w:rFonts w:ascii="Times New Roman" w:eastAsia="Times New Roman" w:hAnsi="Times New Roman" w:cs="Times New Roman"/>
          <w:color w:val="191919"/>
          <w:sz w:val="24"/>
          <w:szCs w:val="24"/>
        </w:rPr>
        <w:t xml:space="preserve">; </w:t>
      </w:r>
      <w:proofErr w:type="spellStart"/>
      <w:r w:rsidRPr="003810F8">
        <w:rPr>
          <w:rFonts w:ascii="Times New Roman" w:eastAsia="Times New Roman" w:hAnsi="Times New Roman" w:cs="Times New Roman"/>
          <w:color w:val="191919"/>
          <w:sz w:val="24"/>
          <w:szCs w:val="24"/>
        </w:rPr>
        <w:t>Kawa</w:t>
      </w:r>
      <w:proofErr w:type="spellEnd"/>
      <w:r w:rsidRPr="003810F8">
        <w:rPr>
          <w:rFonts w:ascii="Times New Roman" w:eastAsia="Times New Roman" w:hAnsi="Times New Roman" w:cs="Times New Roman"/>
          <w:color w:val="191919"/>
          <w:sz w:val="24"/>
          <w:szCs w:val="24"/>
        </w:rPr>
        <w:t>.</w:t>
      </w:r>
    </w:p>
    <w:p w:rsidR="000D3642" w:rsidRDefault="000D3642" w:rsidP="00526189">
      <w:pPr>
        <w:spacing w:after="0" w:line="240" w:lineRule="auto"/>
        <w:jc w:val="both"/>
        <w:rPr>
          <w:rFonts w:ascii="Times New Roman" w:eastAsia="Times New Roman" w:hAnsi="Times New Roman" w:cs="Times New Roman"/>
          <w:b/>
          <w:bCs/>
          <w:color w:val="191919"/>
          <w:sz w:val="24"/>
          <w:szCs w:val="24"/>
        </w:rPr>
      </w:pPr>
    </w:p>
    <w:p w:rsidR="003810F8" w:rsidRDefault="003810F8" w:rsidP="00526189">
      <w:pPr>
        <w:spacing w:after="0" w:line="240" w:lineRule="auto"/>
        <w:jc w:val="both"/>
        <w:rPr>
          <w:rFonts w:ascii="Times New Roman" w:eastAsia="Times New Roman" w:hAnsi="Times New Roman" w:cs="Times New Roman"/>
          <w:color w:val="191919"/>
          <w:sz w:val="24"/>
          <w:szCs w:val="24"/>
        </w:rPr>
      </w:pPr>
      <w:r w:rsidRPr="003810F8">
        <w:rPr>
          <w:rFonts w:ascii="Times New Roman" w:eastAsia="Times New Roman" w:hAnsi="Times New Roman" w:cs="Times New Roman"/>
          <w:b/>
          <w:bCs/>
          <w:color w:val="191919"/>
          <w:sz w:val="24"/>
          <w:szCs w:val="24"/>
        </w:rPr>
        <w:t>Biological Source </w:t>
      </w:r>
      <w:r w:rsidRPr="003810F8">
        <w:rPr>
          <w:rFonts w:ascii="Times New Roman" w:eastAsia="Times New Roman" w:hAnsi="Times New Roman" w:cs="Times New Roman"/>
          <w:color w:val="191919"/>
          <w:sz w:val="24"/>
          <w:szCs w:val="24"/>
        </w:rPr>
        <w:t>It is the dried rhizome and roots of </w:t>
      </w:r>
      <w:r w:rsidRPr="003810F8">
        <w:rPr>
          <w:rFonts w:ascii="Times New Roman" w:eastAsia="Times New Roman" w:hAnsi="Times New Roman" w:cs="Times New Roman"/>
          <w:i/>
          <w:iCs/>
          <w:color w:val="191919"/>
          <w:sz w:val="24"/>
          <w:szCs w:val="24"/>
        </w:rPr>
        <w:t xml:space="preserve">Piper </w:t>
      </w:r>
      <w:proofErr w:type="spellStart"/>
      <w:r w:rsidRPr="003810F8">
        <w:rPr>
          <w:rFonts w:ascii="Times New Roman" w:eastAsia="Times New Roman" w:hAnsi="Times New Roman" w:cs="Times New Roman"/>
          <w:i/>
          <w:iCs/>
          <w:color w:val="191919"/>
          <w:sz w:val="24"/>
          <w:szCs w:val="24"/>
        </w:rPr>
        <w:t>methysticum</w:t>
      </w:r>
      <w:proofErr w:type="spellEnd"/>
      <w:r w:rsidRPr="003810F8">
        <w:rPr>
          <w:rFonts w:ascii="Times New Roman" w:eastAsia="Times New Roman" w:hAnsi="Times New Roman" w:cs="Times New Roman"/>
          <w:i/>
          <w:iCs/>
          <w:color w:val="191919"/>
          <w:sz w:val="24"/>
          <w:szCs w:val="24"/>
        </w:rPr>
        <w:t> </w:t>
      </w:r>
      <w:proofErr w:type="spellStart"/>
      <w:r w:rsidRPr="003810F8">
        <w:rPr>
          <w:rFonts w:ascii="Times New Roman" w:eastAsia="Times New Roman" w:hAnsi="Times New Roman" w:cs="Times New Roman"/>
          <w:color w:val="191919"/>
          <w:sz w:val="24"/>
          <w:szCs w:val="24"/>
        </w:rPr>
        <w:t>Forst</w:t>
      </w:r>
      <w:proofErr w:type="spellEnd"/>
      <w:r w:rsidRPr="003810F8">
        <w:rPr>
          <w:rFonts w:ascii="Times New Roman" w:eastAsia="Times New Roman" w:hAnsi="Times New Roman" w:cs="Times New Roman"/>
          <w:color w:val="191919"/>
          <w:sz w:val="24"/>
          <w:szCs w:val="24"/>
        </w:rPr>
        <w:t xml:space="preserve">. </w:t>
      </w:r>
      <w:proofErr w:type="gramStart"/>
      <w:r w:rsidRPr="003810F8">
        <w:rPr>
          <w:rFonts w:ascii="Times New Roman" w:eastAsia="Times New Roman" w:hAnsi="Times New Roman" w:cs="Times New Roman"/>
          <w:color w:val="191919"/>
          <w:sz w:val="24"/>
          <w:szCs w:val="24"/>
        </w:rPr>
        <w:t>belonging</w:t>
      </w:r>
      <w:proofErr w:type="gramEnd"/>
      <w:r w:rsidRPr="003810F8">
        <w:rPr>
          <w:rFonts w:ascii="Times New Roman" w:eastAsia="Times New Roman" w:hAnsi="Times New Roman" w:cs="Times New Roman"/>
          <w:color w:val="191919"/>
          <w:sz w:val="24"/>
          <w:szCs w:val="24"/>
        </w:rPr>
        <w:t xml:space="preserve"> to </w:t>
      </w:r>
      <w:r>
        <w:rPr>
          <w:rFonts w:ascii="Times New Roman" w:eastAsia="Times New Roman" w:hAnsi="Times New Roman" w:cs="Times New Roman"/>
          <w:color w:val="191919"/>
          <w:sz w:val="24"/>
          <w:szCs w:val="24"/>
        </w:rPr>
        <w:t xml:space="preserve">    </w:t>
      </w:r>
    </w:p>
    <w:p w:rsidR="003810F8" w:rsidRPr="003810F8" w:rsidRDefault="003810F8" w:rsidP="00526189">
      <w:pPr>
        <w:spacing w:after="0" w:line="240" w:lineRule="auto"/>
        <w:jc w:val="both"/>
        <w:rPr>
          <w:rFonts w:ascii="Times New Roman" w:eastAsia="Times New Roman" w:hAnsi="Times New Roman" w:cs="Times New Roman"/>
          <w:color w:val="191919"/>
          <w:sz w:val="24"/>
          <w:szCs w:val="24"/>
        </w:rPr>
      </w:pPr>
      <w:proofErr w:type="gramStart"/>
      <w:r>
        <w:rPr>
          <w:rFonts w:ascii="Times New Roman" w:eastAsia="Times New Roman" w:hAnsi="Times New Roman" w:cs="Times New Roman"/>
          <w:color w:val="191919"/>
          <w:sz w:val="24"/>
          <w:szCs w:val="24"/>
        </w:rPr>
        <w:t>family</w:t>
      </w:r>
      <w:proofErr w:type="gramEnd"/>
      <w:r w:rsidRPr="003810F8">
        <w:rPr>
          <w:rFonts w:ascii="Times New Roman" w:eastAsia="Times New Roman" w:hAnsi="Times New Roman" w:cs="Times New Roman"/>
          <w:color w:val="191919"/>
          <w:sz w:val="24"/>
          <w:szCs w:val="24"/>
        </w:rPr>
        <w:t> </w:t>
      </w:r>
      <w:proofErr w:type="spellStart"/>
      <w:r w:rsidRPr="003810F8">
        <w:rPr>
          <w:rFonts w:ascii="Times New Roman" w:eastAsia="Times New Roman" w:hAnsi="Times New Roman" w:cs="Times New Roman"/>
          <w:i/>
          <w:iCs/>
          <w:color w:val="191919"/>
          <w:sz w:val="24"/>
          <w:szCs w:val="24"/>
        </w:rPr>
        <w:t>Piperaceae</w:t>
      </w:r>
      <w:proofErr w:type="spellEnd"/>
      <w:r w:rsidRPr="003810F8">
        <w:rPr>
          <w:rFonts w:ascii="Times New Roman" w:eastAsia="Times New Roman" w:hAnsi="Times New Roman" w:cs="Times New Roman"/>
          <w:i/>
          <w:iCs/>
          <w:color w:val="191919"/>
          <w:sz w:val="24"/>
          <w:szCs w:val="24"/>
        </w:rPr>
        <w:t>.</w:t>
      </w:r>
    </w:p>
    <w:p w:rsidR="000D3642" w:rsidRDefault="000D3642" w:rsidP="00526189">
      <w:pPr>
        <w:spacing w:after="0" w:line="240" w:lineRule="auto"/>
        <w:jc w:val="both"/>
        <w:rPr>
          <w:rFonts w:ascii="Times New Roman" w:eastAsia="Times New Roman" w:hAnsi="Times New Roman" w:cs="Times New Roman"/>
          <w:b/>
          <w:bCs/>
          <w:color w:val="191919"/>
          <w:sz w:val="24"/>
          <w:szCs w:val="24"/>
        </w:rPr>
      </w:pPr>
    </w:p>
    <w:p w:rsidR="003810F8" w:rsidRDefault="003810F8" w:rsidP="00526189">
      <w:pPr>
        <w:spacing w:after="0" w:line="240" w:lineRule="auto"/>
        <w:jc w:val="both"/>
        <w:rPr>
          <w:rFonts w:ascii="Times New Roman" w:eastAsia="Times New Roman" w:hAnsi="Times New Roman" w:cs="Times New Roman"/>
          <w:color w:val="191919"/>
          <w:sz w:val="24"/>
          <w:szCs w:val="24"/>
        </w:rPr>
      </w:pPr>
      <w:r w:rsidRPr="003810F8">
        <w:rPr>
          <w:rFonts w:ascii="Times New Roman" w:eastAsia="Times New Roman" w:hAnsi="Times New Roman" w:cs="Times New Roman"/>
          <w:b/>
          <w:bCs/>
          <w:color w:val="191919"/>
          <w:sz w:val="24"/>
          <w:szCs w:val="24"/>
        </w:rPr>
        <w:t>Chemical Constituents </w:t>
      </w:r>
      <w:r w:rsidRPr="003810F8">
        <w:rPr>
          <w:rFonts w:ascii="Times New Roman" w:eastAsia="Times New Roman" w:hAnsi="Times New Roman" w:cs="Times New Roman"/>
          <w:color w:val="191919"/>
          <w:sz w:val="24"/>
          <w:szCs w:val="24"/>
        </w:rPr>
        <w:t xml:space="preserve">Besides, an appreciable quantity of starch present in it, the drug also </w:t>
      </w:r>
      <w:r>
        <w:rPr>
          <w:rFonts w:ascii="Times New Roman" w:eastAsia="Times New Roman" w:hAnsi="Times New Roman" w:cs="Times New Roman"/>
          <w:color w:val="191919"/>
          <w:sz w:val="24"/>
          <w:szCs w:val="24"/>
        </w:rPr>
        <w:t xml:space="preserve"> </w:t>
      </w:r>
    </w:p>
    <w:p w:rsidR="003810F8" w:rsidRPr="003810F8" w:rsidRDefault="003810F8" w:rsidP="00526189">
      <w:pPr>
        <w:spacing w:after="0" w:line="240" w:lineRule="auto"/>
        <w:jc w:val="both"/>
        <w:rPr>
          <w:rFonts w:ascii="Times New Roman" w:eastAsia="Times New Roman" w:hAnsi="Times New Roman" w:cs="Times New Roman"/>
          <w:color w:val="191919"/>
          <w:sz w:val="24"/>
          <w:szCs w:val="24"/>
        </w:rPr>
      </w:pPr>
      <w:proofErr w:type="gramStart"/>
      <w:r w:rsidRPr="003810F8">
        <w:rPr>
          <w:rFonts w:ascii="Times New Roman" w:eastAsia="Times New Roman" w:hAnsi="Times New Roman" w:cs="Times New Roman"/>
          <w:color w:val="191919"/>
          <w:sz w:val="24"/>
          <w:szCs w:val="24"/>
        </w:rPr>
        <w:t>comprises</w:t>
      </w:r>
      <w:proofErr w:type="gramEnd"/>
      <w:r w:rsidRPr="003810F8">
        <w:rPr>
          <w:rFonts w:ascii="Times New Roman" w:eastAsia="Times New Roman" w:hAnsi="Times New Roman" w:cs="Times New Roman"/>
          <w:color w:val="191919"/>
          <w:sz w:val="24"/>
          <w:szCs w:val="24"/>
        </w:rPr>
        <w:t xml:space="preserve"> of about 5 to 10% of a resin from which six different and closely</w:t>
      </w:r>
      <w:r>
        <w:rPr>
          <w:rFonts w:ascii="Times New Roman" w:eastAsia="Times New Roman" w:hAnsi="Times New Roman" w:cs="Times New Roman"/>
          <w:color w:val="191919"/>
          <w:sz w:val="24"/>
          <w:szCs w:val="24"/>
        </w:rPr>
        <w:t xml:space="preserve">   </w:t>
      </w:r>
      <w:r w:rsidRPr="003810F8">
        <w:rPr>
          <w:rFonts w:ascii="Times New Roman" w:eastAsia="Times New Roman" w:hAnsi="Times New Roman" w:cs="Times New Roman"/>
          <w:color w:val="191919"/>
          <w:sz w:val="24"/>
          <w:szCs w:val="24"/>
        </w:rPr>
        <w:t>related </w:t>
      </w:r>
      <w:proofErr w:type="spellStart"/>
      <w:r w:rsidRPr="003810F8">
        <w:rPr>
          <w:rFonts w:ascii="Times New Roman" w:eastAsia="Times New Roman" w:hAnsi="Times New Roman" w:cs="Times New Roman"/>
          <w:i/>
          <w:iCs/>
          <w:color w:val="191919"/>
          <w:sz w:val="24"/>
          <w:szCs w:val="24"/>
        </w:rPr>
        <w:t>styrylpyrones</w:t>
      </w:r>
      <w:proofErr w:type="spellEnd"/>
      <w:r w:rsidRPr="003810F8">
        <w:rPr>
          <w:rFonts w:ascii="Times New Roman" w:eastAsia="Times New Roman" w:hAnsi="Times New Roman" w:cs="Times New Roman"/>
          <w:color w:val="191919"/>
          <w:sz w:val="24"/>
          <w:szCs w:val="24"/>
        </w:rPr>
        <w:t> have been duly isolated and characterized, namely: </w:t>
      </w:r>
      <w:proofErr w:type="spellStart"/>
      <w:r w:rsidRPr="003810F8">
        <w:rPr>
          <w:rFonts w:ascii="Times New Roman" w:eastAsia="Times New Roman" w:hAnsi="Times New Roman" w:cs="Times New Roman"/>
          <w:bCs/>
          <w:color w:val="191919"/>
          <w:sz w:val="24"/>
          <w:szCs w:val="24"/>
        </w:rPr>
        <w:t>Yangonin</w:t>
      </w:r>
      <w:proofErr w:type="spellEnd"/>
      <w:r w:rsidRPr="003810F8">
        <w:rPr>
          <w:rFonts w:ascii="Times New Roman" w:eastAsia="Times New Roman" w:hAnsi="Times New Roman" w:cs="Times New Roman"/>
          <w:bCs/>
          <w:color w:val="191919"/>
          <w:sz w:val="24"/>
          <w:szCs w:val="24"/>
        </w:rPr>
        <w:t xml:space="preserve">, </w:t>
      </w:r>
      <w:proofErr w:type="spellStart"/>
      <w:r w:rsidRPr="003810F8">
        <w:rPr>
          <w:rFonts w:ascii="Times New Roman" w:eastAsia="Times New Roman" w:hAnsi="Times New Roman" w:cs="Times New Roman"/>
          <w:bCs/>
          <w:color w:val="191919"/>
          <w:sz w:val="24"/>
          <w:szCs w:val="24"/>
        </w:rPr>
        <w:t>Desmethoxy</w:t>
      </w:r>
      <w:proofErr w:type="spellEnd"/>
      <w:r w:rsidRPr="003810F8">
        <w:rPr>
          <w:rFonts w:ascii="Times New Roman" w:eastAsia="Times New Roman" w:hAnsi="Times New Roman" w:cs="Times New Roman"/>
          <w:bCs/>
          <w:color w:val="191919"/>
          <w:sz w:val="24"/>
          <w:szCs w:val="24"/>
        </w:rPr>
        <w:t xml:space="preserve"> </w:t>
      </w:r>
      <w:proofErr w:type="spellStart"/>
      <w:r w:rsidRPr="003810F8">
        <w:rPr>
          <w:rFonts w:ascii="Times New Roman" w:eastAsia="Times New Roman" w:hAnsi="Times New Roman" w:cs="Times New Roman"/>
          <w:bCs/>
          <w:color w:val="191919"/>
          <w:sz w:val="24"/>
          <w:szCs w:val="24"/>
        </w:rPr>
        <w:t>yangonin</w:t>
      </w:r>
      <w:proofErr w:type="spellEnd"/>
      <w:r w:rsidRPr="003810F8">
        <w:rPr>
          <w:rFonts w:ascii="Times New Roman" w:eastAsia="Times New Roman" w:hAnsi="Times New Roman" w:cs="Times New Roman"/>
          <w:bCs/>
          <w:color w:val="191919"/>
          <w:sz w:val="24"/>
          <w:szCs w:val="24"/>
        </w:rPr>
        <w:t xml:space="preserve">, </w:t>
      </w:r>
      <w:proofErr w:type="spellStart"/>
      <w:r w:rsidRPr="003810F8">
        <w:rPr>
          <w:rFonts w:ascii="Times New Roman" w:eastAsia="Times New Roman" w:hAnsi="Times New Roman" w:cs="Times New Roman"/>
          <w:bCs/>
          <w:color w:val="191919"/>
          <w:sz w:val="24"/>
          <w:szCs w:val="24"/>
        </w:rPr>
        <w:t>Kawain</w:t>
      </w:r>
      <w:proofErr w:type="spellEnd"/>
      <w:r w:rsidRPr="003810F8">
        <w:rPr>
          <w:rFonts w:ascii="Times New Roman" w:eastAsia="Times New Roman" w:hAnsi="Times New Roman" w:cs="Times New Roman"/>
          <w:bCs/>
          <w:color w:val="191919"/>
          <w:sz w:val="24"/>
          <w:szCs w:val="24"/>
        </w:rPr>
        <w:t>,</w:t>
      </w:r>
      <w:r w:rsidRPr="003810F8">
        <w:rPr>
          <w:rFonts w:ascii="Times New Roman" w:eastAsia="Times New Roman" w:hAnsi="Times New Roman" w:cs="Times New Roman"/>
          <w:color w:val="191919"/>
          <w:sz w:val="24"/>
          <w:szCs w:val="24"/>
        </w:rPr>
        <w:t> </w:t>
      </w:r>
      <w:proofErr w:type="spellStart"/>
      <w:r w:rsidRPr="003810F8">
        <w:rPr>
          <w:rFonts w:ascii="Times New Roman" w:eastAsia="Times New Roman" w:hAnsi="Times New Roman" w:cs="Times New Roman"/>
          <w:bCs/>
          <w:color w:val="191919"/>
          <w:sz w:val="24"/>
          <w:szCs w:val="24"/>
        </w:rPr>
        <w:t>Dihydrokawain</w:t>
      </w:r>
      <w:proofErr w:type="spellEnd"/>
      <w:r w:rsidRPr="003810F8">
        <w:rPr>
          <w:rFonts w:ascii="Times New Roman" w:eastAsia="Times New Roman" w:hAnsi="Times New Roman" w:cs="Times New Roman"/>
          <w:bCs/>
          <w:color w:val="191919"/>
          <w:sz w:val="24"/>
          <w:szCs w:val="24"/>
        </w:rPr>
        <w:t xml:space="preserve">, </w:t>
      </w:r>
      <w:proofErr w:type="spellStart"/>
      <w:r w:rsidRPr="003810F8">
        <w:rPr>
          <w:rFonts w:ascii="Times New Roman" w:eastAsia="Times New Roman" w:hAnsi="Times New Roman" w:cs="Times New Roman"/>
          <w:bCs/>
          <w:color w:val="191919"/>
          <w:sz w:val="24"/>
          <w:szCs w:val="24"/>
        </w:rPr>
        <w:t>Methysticin</w:t>
      </w:r>
      <w:proofErr w:type="spellEnd"/>
      <w:r w:rsidRPr="003810F8">
        <w:rPr>
          <w:rFonts w:ascii="Times New Roman" w:eastAsia="Times New Roman" w:hAnsi="Times New Roman" w:cs="Times New Roman"/>
          <w:bCs/>
          <w:color w:val="191919"/>
          <w:sz w:val="24"/>
          <w:szCs w:val="24"/>
        </w:rPr>
        <w:t> </w:t>
      </w:r>
      <w:r w:rsidRPr="003810F8">
        <w:rPr>
          <w:rFonts w:ascii="Times New Roman" w:eastAsia="Times New Roman" w:hAnsi="Times New Roman" w:cs="Times New Roman"/>
          <w:color w:val="191919"/>
          <w:sz w:val="24"/>
          <w:szCs w:val="24"/>
        </w:rPr>
        <w:t>and </w:t>
      </w:r>
      <w:proofErr w:type="spellStart"/>
      <w:r w:rsidRPr="003810F8">
        <w:rPr>
          <w:rFonts w:ascii="Times New Roman" w:eastAsia="Times New Roman" w:hAnsi="Times New Roman" w:cs="Times New Roman"/>
          <w:bCs/>
          <w:color w:val="191919"/>
          <w:sz w:val="24"/>
          <w:szCs w:val="24"/>
        </w:rPr>
        <w:t>Dihydromethysticin</w:t>
      </w:r>
      <w:proofErr w:type="spellEnd"/>
      <w:r w:rsidRPr="003810F8">
        <w:rPr>
          <w:rFonts w:ascii="Times New Roman" w:eastAsia="Times New Roman" w:hAnsi="Times New Roman" w:cs="Times New Roman"/>
          <w:bCs/>
          <w:color w:val="191919"/>
          <w:sz w:val="24"/>
          <w:szCs w:val="24"/>
        </w:rPr>
        <w:t>.</w:t>
      </w:r>
    </w:p>
    <w:p w:rsidR="00DC2031" w:rsidRDefault="00DC2031" w:rsidP="00DC2031">
      <w:pPr>
        <w:ind w:firstLine="284"/>
        <w:jc w:val="both"/>
        <w:rPr>
          <w:rFonts w:ascii="Times New Roman" w:eastAsia="Times New Roman" w:hAnsi="Times New Roman" w:cs="Times New Roman"/>
          <w:b/>
          <w:color w:val="111111"/>
          <w:sz w:val="24"/>
          <w:szCs w:val="24"/>
        </w:rPr>
      </w:pPr>
    </w:p>
    <w:p w:rsidR="00DC2031" w:rsidRPr="00DC2031" w:rsidRDefault="00DC2031" w:rsidP="00DC2031">
      <w:pPr>
        <w:jc w:val="both"/>
        <w:rPr>
          <w:rFonts w:ascii="ABeeZee" w:eastAsia="Times New Roman" w:hAnsi="ABeeZee" w:cs="Times New Roman"/>
          <w:color w:val="191919"/>
          <w:sz w:val="24"/>
          <w:szCs w:val="24"/>
        </w:rPr>
      </w:pPr>
      <w:r>
        <w:rPr>
          <w:rFonts w:ascii="Times New Roman" w:eastAsia="Times New Roman" w:hAnsi="Times New Roman" w:cs="Times New Roman"/>
          <w:b/>
          <w:color w:val="111111"/>
          <w:sz w:val="24"/>
          <w:szCs w:val="24"/>
        </w:rPr>
        <w:t xml:space="preserve">Uses: </w:t>
      </w:r>
      <w:r w:rsidRPr="00DC2031">
        <w:rPr>
          <w:rFonts w:ascii="Times New Roman" w:eastAsia="Times New Roman" w:hAnsi="Times New Roman" w:cs="Times New Roman"/>
          <w:color w:val="111111"/>
          <w:sz w:val="24"/>
          <w:szCs w:val="24"/>
        </w:rPr>
        <w:t xml:space="preserve">It acts as </w:t>
      </w:r>
      <w:r w:rsidRPr="00DC2031">
        <w:rPr>
          <w:rFonts w:ascii="ABeeZee" w:eastAsia="Times New Roman" w:hAnsi="ABeeZee" w:cs="Times New Roman"/>
          <w:color w:val="191919"/>
        </w:rPr>
        <w:t>potent centrally acting skeletal muscle relaxants.</w:t>
      </w:r>
      <w:r>
        <w:rPr>
          <w:rFonts w:ascii="ABeeZee" w:eastAsia="Times New Roman" w:hAnsi="ABeeZee" w:cs="Times New Roman"/>
          <w:color w:val="191919"/>
        </w:rPr>
        <w:t xml:space="preserve"> </w:t>
      </w:r>
      <w:r w:rsidRPr="00DC2031">
        <w:rPr>
          <w:rFonts w:ascii="ABeeZee" w:eastAsia="Times New Roman" w:hAnsi="ABeeZee" w:cs="Times New Roman"/>
          <w:color w:val="191919"/>
        </w:rPr>
        <w:t xml:space="preserve">It also possesses antipyretic and local </w:t>
      </w:r>
      <w:proofErr w:type="spellStart"/>
      <w:r w:rsidRPr="00DC2031">
        <w:rPr>
          <w:rFonts w:ascii="ABeeZee" w:eastAsia="Times New Roman" w:hAnsi="ABeeZee" w:cs="Times New Roman"/>
          <w:color w:val="191919"/>
        </w:rPr>
        <w:t>anaesthetic</w:t>
      </w:r>
      <w:proofErr w:type="spellEnd"/>
      <w:r w:rsidRPr="00DC2031">
        <w:rPr>
          <w:rFonts w:ascii="ABeeZee" w:eastAsia="Times New Roman" w:hAnsi="ABeeZee" w:cs="Times New Roman"/>
          <w:color w:val="191919"/>
        </w:rPr>
        <w:t xml:space="preserve"> properties.</w:t>
      </w:r>
      <w:r>
        <w:rPr>
          <w:rFonts w:ascii="ABeeZee" w:eastAsia="Times New Roman" w:hAnsi="ABeeZee" w:cs="Times New Roman"/>
          <w:color w:val="191919"/>
        </w:rPr>
        <w:t xml:space="preserve"> </w:t>
      </w:r>
      <w:r w:rsidRPr="00DC2031">
        <w:rPr>
          <w:rFonts w:ascii="ABeeZee" w:eastAsia="Times New Roman" w:hAnsi="ABeeZee" w:cs="Times New Roman"/>
          <w:color w:val="191919"/>
          <w:sz w:val="24"/>
          <w:szCs w:val="24"/>
        </w:rPr>
        <w:t>Its underground parts have been used extensively by the natives (Oceania Islands) in the preparation of an intoxication drink prepared from the roots of this plant.</w:t>
      </w:r>
    </w:p>
    <w:p w:rsidR="00A20363" w:rsidRPr="00A20363" w:rsidRDefault="000D3642" w:rsidP="00A20363">
      <w:pPr>
        <w:shd w:val="clear" w:color="auto" w:fill="FFFFFF"/>
        <w:spacing w:after="60" w:line="240" w:lineRule="auto"/>
        <w:rPr>
          <w:rFonts w:ascii="Arial" w:eastAsia="Times New Roman" w:hAnsi="Arial" w:cs="Arial"/>
          <w:color w:val="222222"/>
          <w:sz w:val="24"/>
          <w:szCs w:val="24"/>
        </w:rPr>
      </w:pPr>
      <w:r w:rsidRPr="00A20363">
        <w:rPr>
          <w:rFonts w:ascii="Times New Roman" w:eastAsia="Times New Roman" w:hAnsi="Times New Roman" w:cs="Times New Roman"/>
          <w:b/>
          <w:color w:val="111111"/>
          <w:sz w:val="24"/>
          <w:szCs w:val="24"/>
        </w:rPr>
        <w:t xml:space="preserve">Side Effects: </w:t>
      </w:r>
      <w:r w:rsidR="00A20363" w:rsidRPr="00A20363">
        <w:rPr>
          <w:rFonts w:ascii="ABeeZee" w:eastAsia="Times New Roman" w:hAnsi="ABeeZee" w:cs="Times New Roman"/>
          <w:color w:val="191919"/>
          <w:sz w:val="24"/>
          <w:szCs w:val="24"/>
        </w:rPr>
        <w:t>Allergic skin reactions, Dizziness, Drowsiness, Enlarged pupils, Gastrointestinal upset, Headache, Hepatitis (acute), Liver damage</w:t>
      </w:r>
      <w:r w:rsidR="00A20363" w:rsidRPr="00A20363">
        <w:rPr>
          <w:rFonts w:ascii="Arial" w:eastAsia="Times New Roman" w:hAnsi="Arial" w:cs="Arial"/>
          <w:color w:val="222222"/>
          <w:sz w:val="24"/>
          <w:szCs w:val="24"/>
        </w:rPr>
        <w:t>.</w:t>
      </w:r>
    </w:p>
    <w:p w:rsidR="00970097" w:rsidRDefault="006C768C" w:rsidP="003810F8">
      <w:pPr>
        <w:spacing w:before="100" w:beforeAutospacing="1" w:after="0" w:line="240" w:lineRule="auto"/>
        <w:rPr>
          <w:rFonts w:ascii="Times New Roman" w:eastAsia="Times New Roman" w:hAnsi="Times New Roman" w:cs="Times New Roman"/>
          <w:b/>
          <w:color w:val="111111"/>
          <w:sz w:val="24"/>
          <w:szCs w:val="24"/>
        </w:rPr>
      </w:pPr>
      <w:r>
        <w:rPr>
          <w:rFonts w:ascii="Times New Roman" w:eastAsia="Times New Roman" w:hAnsi="Times New Roman" w:cs="Times New Roman"/>
          <w:b/>
          <w:color w:val="111111"/>
          <w:sz w:val="24"/>
          <w:szCs w:val="24"/>
        </w:rPr>
        <w:t xml:space="preserve">Interactions: </w:t>
      </w:r>
    </w:p>
    <w:p w:rsidR="00A41BBB" w:rsidRDefault="00A41BBB" w:rsidP="00A41BBB">
      <w:pPr>
        <w:shd w:val="clear" w:color="auto" w:fill="FFFFFF"/>
        <w:spacing w:after="0" w:line="240" w:lineRule="auto"/>
        <w:rPr>
          <w:rFonts w:ascii="ABeeZee" w:eastAsia="Times New Roman" w:hAnsi="ABeeZee" w:cs="Times New Roman"/>
          <w:color w:val="191919"/>
          <w:sz w:val="24"/>
          <w:szCs w:val="24"/>
        </w:rPr>
      </w:pPr>
      <w:proofErr w:type="spellStart"/>
      <w:r w:rsidRPr="00A41BBB">
        <w:rPr>
          <w:rFonts w:ascii="ABeeZee" w:eastAsia="Times New Roman" w:hAnsi="ABeeZee" w:cs="Times New Roman"/>
          <w:color w:val="191919"/>
          <w:sz w:val="24"/>
          <w:szCs w:val="24"/>
        </w:rPr>
        <w:t>A</w:t>
      </w:r>
      <w:r w:rsidR="001630EA" w:rsidRPr="001630EA">
        <w:rPr>
          <w:rFonts w:ascii="ABeeZee" w:eastAsia="Times New Roman" w:hAnsi="ABeeZee" w:cs="Times New Roman"/>
          <w:color w:val="191919"/>
          <w:sz w:val="24"/>
          <w:szCs w:val="24"/>
        </w:rPr>
        <w:t>lprazolam</w:t>
      </w:r>
      <w:proofErr w:type="spellEnd"/>
      <w:r w:rsidR="001630EA" w:rsidRPr="001630EA">
        <w:rPr>
          <w:rFonts w:ascii="ABeeZee" w:eastAsia="Times New Roman" w:hAnsi="ABeeZee" w:cs="Times New Roman"/>
          <w:color w:val="191919"/>
          <w:sz w:val="24"/>
          <w:szCs w:val="24"/>
        </w:rPr>
        <w:t xml:space="preserve"> (</w:t>
      </w:r>
      <w:proofErr w:type="spellStart"/>
      <w:r w:rsidR="001630EA" w:rsidRPr="001630EA">
        <w:rPr>
          <w:rFonts w:ascii="ABeeZee" w:eastAsia="Times New Roman" w:hAnsi="ABeeZee" w:cs="Times New Roman"/>
          <w:color w:val="191919"/>
          <w:sz w:val="24"/>
          <w:szCs w:val="24"/>
        </w:rPr>
        <w:t>Xanax</w:t>
      </w:r>
      <w:proofErr w:type="spellEnd"/>
      <w:r w:rsidR="001630EA" w:rsidRPr="001630EA">
        <w:rPr>
          <w:rFonts w:ascii="ABeeZee" w:eastAsia="Times New Roman" w:hAnsi="ABeeZee" w:cs="Times New Roman"/>
          <w:color w:val="191919"/>
          <w:sz w:val="24"/>
          <w:szCs w:val="24"/>
        </w:rPr>
        <w:t>)</w:t>
      </w:r>
      <w:r w:rsidRPr="00A41BBB">
        <w:rPr>
          <w:rFonts w:ascii="ABeeZee" w:eastAsia="Times New Roman" w:hAnsi="ABeeZee" w:cs="Times New Roman"/>
          <w:color w:val="191919"/>
          <w:sz w:val="24"/>
          <w:szCs w:val="24"/>
        </w:rPr>
        <w:t xml:space="preserve">: </w:t>
      </w:r>
      <w:r w:rsidR="001630EA" w:rsidRPr="001630EA">
        <w:rPr>
          <w:rFonts w:ascii="ABeeZee" w:eastAsia="Times New Roman" w:hAnsi="ABeeZee" w:cs="Times New Roman"/>
          <w:color w:val="191919"/>
          <w:sz w:val="24"/>
          <w:szCs w:val="24"/>
        </w:rPr>
        <w:t xml:space="preserve">Taking kava along with </w:t>
      </w:r>
      <w:proofErr w:type="spellStart"/>
      <w:r w:rsidR="001630EA" w:rsidRPr="001630EA">
        <w:rPr>
          <w:rFonts w:ascii="ABeeZee" w:eastAsia="Times New Roman" w:hAnsi="ABeeZee" w:cs="Times New Roman"/>
          <w:color w:val="191919"/>
          <w:sz w:val="24"/>
          <w:szCs w:val="24"/>
        </w:rPr>
        <w:t>alprazolam</w:t>
      </w:r>
      <w:proofErr w:type="spellEnd"/>
      <w:r w:rsidR="001630EA" w:rsidRPr="001630EA">
        <w:rPr>
          <w:rFonts w:ascii="ABeeZee" w:eastAsia="Times New Roman" w:hAnsi="ABeeZee" w:cs="Times New Roman"/>
          <w:color w:val="191919"/>
          <w:sz w:val="24"/>
          <w:szCs w:val="24"/>
        </w:rPr>
        <w:t xml:space="preserve"> (</w:t>
      </w:r>
      <w:proofErr w:type="spellStart"/>
      <w:r w:rsidR="001630EA" w:rsidRPr="001630EA">
        <w:rPr>
          <w:rFonts w:ascii="ABeeZee" w:eastAsia="Times New Roman" w:hAnsi="ABeeZee" w:cs="Times New Roman"/>
          <w:color w:val="191919"/>
          <w:sz w:val="24"/>
          <w:szCs w:val="24"/>
        </w:rPr>
        <w:t>Xanax</w:t>
      </w:r>
      <w:proofErr w:type="spellEnd"/>
      <w:r w:rsidR="001630EA" w:rsidRPr="001630EA">
        <w:rPr>
          <w:rFonts w:ascii="ABeeZee" w:eastAsia="Times New Roman" w:hAnsi="ABeeZee" w:cs="Times New Roman"/>
          <w:color w:val="191919"/>
          <w:sz w:val="24"/>
          <w:szCs w:val="24"/>
        </w:rPr>
        <w:t>) may cause too much drowsiness.</w:t>
      </w:r>
    </w:p>
    <w:p w:rsidR="00A41BBB" w:rsidRDefault="001630EA" w:rsidP="00A41BBB">
      <w:pPr>
        <w:shd w:val="clear" w:color="auto" w:fill="FFFFFF"/>
        <w:spacing w:after="0" w:line="240" w:lineRule="auto"/>
        <w:rPr>
          <w:rFonts w:ascii="ABeeZee" w:eastAsia="Times New Roman" w:hAnsi="ABeeZee" w:cs="Times New Roman"/>
          <w:color w:val="191919"/>
          <w:sz w:val="24"/>
          <w:szCs w:val="24"/>
        </w:rPr>
      </w:pPr>
      <w:r w:rsidRPr="001630EA">
        <w:rPr>
          <w:rFonts w:ascii="ABeeZee" w:eastAsia="Times New Roman" w:hAnsi="ABeeZee" w:cs="Times New Roman"/>
          <w:color w:val="191919"/>
          <w:sz w:val="24"/>
          <w:szCs w:val="24"/>
        </w:rPr>
        <w:t xml:space="preserve"> </w:t>
      </w:r>
    </w:p>
    <w:p w:rsidR="001630EA" w:rsidRDefault="001630EA" w:rsidP="00A41BBB">
      <w:pPr>
        <w:shd w:val="clear" w:color="auto" w:fill="FFFFFF"/>
        <w:spacing w:after="0" w:line="240" w:lineRule="auto"/>
        <w:rPr>
          <w:rFonts w:ascii="ABeeZee" w:eastAsia="Times New Roman" w:hAnsi="ABeeZee" w:cs="Times New Roman"/>
          <w:color w:val="191919"/>
          <w:sz w:val="24"/>
          <w:szCs w:val="24"/>
        </w:rPr>
      </w:pPr>
      <w:r w:rsidRPr="001630EA">
        <w:rPr>
          <w:rFonts w:ascii="ABeeZee" w:eastAsia="Times New Roman" w:hAnsi="ABeeZee" w:cs="Times New Roman"/>
          <w:color w:val="191919"/>
          <w:sz w:val="24"/>
          <w:szCs w:val="24"/>
        </w:rPr>
        <w:t>Sedative medications (CNS depressants)</w:t>
      </w:r>
      <w:r w:rsidR="00A41BBB" w:rsidRPr="00A41BBB">
        <w:rPr>
          <w:rFonts w:ascii="ABeeZee" w:eastAsia="Times New Roman" w:hAnsi="ABeeZee" w:cs="Times New Roman"/>
          <w:color w:val="191919"/>
          <w:sz w:val="24"/>
          <w:szCs w:val="24"/>
        </w:rPr>
        <w:t xml:space="preserve">: </w:t>
      </w:r>
      <w:r w:rsidRPr="001630EA">
        <w:rPr>
          <w:rFonts w:ascii="ABeeZee" w:eastAsia="Times New Roman" w:hAnsi="ABeeZee" w:cs="Times New Roman"/>
          <w:color w:val="191919"/>
          <w:sz w:val="24"/>
          <w:szCs w:val="24"/>
        </w:rPr>
        <w:t xml:space="preserve">Taking kava along with sedative medications </w:t>
      </w:r>
      <w:r w:rsidR="00A41BBB" w:rsidRPr="00A41BBB">
        <w:rPr>
          <w:rFonts w:ascii="ABeeZee" w:eastAsia="Times New Roman" w:hAnsi="ABeeZee" w:cs="Times New Roman"/>
          <w:color w:val="191919"/>
          <w:sz w:val="24"/>
          <w:szCs w:val="24"/>
        </w:rPr>
        <w:t xml:space="preserve">like </w:t>
      </w:r>
      <w:proofErr w:type="spellStart"/>
      <w:r w:rsidR="00A41BBB" w:rsidRPr="001630EA">
        <w:rPr>
          <w:rFonts w:ascii="ABeeZee" w:eastAsia="Times New Roman" w:hAnsi="ABeeZee" w:cs="Times New Roman"/>
          <w:color w:val="191919"/>
          <w:sz w:val="24"/>
          <w:szCs w:val="24"/>
        </w:rPr>
        <w:t>clonazepam</w:t>
      </w:r>
      <w:proofErr w:type="spellEnd"/>
      <w:r w:rsidR="00A41BBB" w:rsidRPr="001630EA">
        <w:rPr>
          <w:rFonts w:ascii="ABeeZee" w:eastAsia="Times New Roman" w:hAnsi="ABeeZee" w:cs="Times New Roman"/>
          <w:color w:val="191919"/>
          <w:sz w:val="24"/>
          <w:szCs w:val="24"/>
        </w:rPr>
        <w:t xml:space="preserve"> (</w:t>
      </w:r>
      <w:proofErr w:type="spellStart"/>
      <w:r w:rsidR="00A41BBB" w:rsidRPr="001630EA">
        <w:rPr>
          <w:rFonts w:ascii="ABeeZee" w:eastAsia="Times New Roman" w:hAnsi="ABeeZee" w:cs="Times New Roman"/>
          <w:color w:val="191919"/>
          <w:sz w:val="24"/>
          <w:szCs w:val="24"/>
        </w:rPr>
        <w:t>Klonopin</w:t>
      </w:r>
      <w:proofErr w:type="spellEnd"/>
      <w:r w:rsidR="00A41BBB" w:rsidRPr="001630EA">
        <w:rPr>
          <w:rFonts w:ascii="ABeeZee" w:eastAsia="Times New Roman" w:hAnsi="ABeeZee" w:cs="Times New Roman"/>
          <w:color w:val="191919"/>
          <w:sz w:val="24"/>
          <w:szCs w:val="24"/>
        </w:rPr>
        <w:t xml:space="preserve">), </w:t>
      </w:r>
      <w:proofErr w:type="spellStart"/>
      <w:r w:rsidR="00A41BBB" w:rsidRPr="001630EA">
        <w:rPr>
          <w:rFonts w:ascii="ABeeZee" w:eastAsia="Times New Roman" w:hAnsi="ABeeZee" w:cs="Times New Roman"/>
          <w:color w:val="191919"/>
          <w:sz w:val="24"/>
          <w:szCs w:val="24"/>
        </w:rPr>
        <w:t>lorazepam</w:t>
      </w:r>
      <w:proofErr w:type="spellEnd"/>
      <w:r w:rsidR="00A41BBB" w:rsidRPr="001630EA">
        <w:rPr>
          <w:rFonts w:ascii="ABeeZee" w:eastAsia="Times New Roman" w:hAnsi="ABeeZee" w:cs="Times New Roman"/>
          <w:color w:val="191919"/>
          <w:sz w:val="24"/>
          <w:szCs w:val="24"/>
        </w:rPr>
        <w:t xml:space="preserve"> (</w:t>
      </w:r>
      <w:proofErr w:type="spellStart"/>
      <w:r w:rsidR="00A41BBB" w:rsidRPr="001630EA">
        <w:rPr>
          <w:rFonts w:ascii="ABeeZee" w:eastAsia="Times New Roman" w:hAnsi="ABeeZee" w:cs="Times New Roman"/>
          <w:color w:val="191919"/>
          <w:sz w:val="24"/>
          <w:szCs w:val="24"/>
        </w:rPr>
        <w:t>Ativan</w:t>
      </w:r>
      <w:proofErr w:type="spellEnd"/>
      <w:r w:rsidR="00A41BBB" w:rsidRPr="001630EA">
        <w:rPr>
          <w:rFonts w:ascii="ABeeZee" w:eastAsia="Times New Roman" w:hAnsi="ABeeZee" w:cs="Times New Roman"/>
          <w:color w:val="191919"/>
          <w:sz w:val="24"/>
          <w:szCs w:val="24"/>
        </w:rPr>
        <w:t xml:space="preserve">), </w:t>
      </w:r>
      <w:proofErr w:type="spellStart"/>
      <w:r w:rsidR="00A41BBB" w:rsidRPr="001630EA">
        <w:rPr>
          <w:rFonts w:ascii="ABeeZee" w:eastAsia="Times New Roman" w:hAnsi="ABeeZee" w:cs="Times New Roman"/>
          <w:color w:val="191919"/>
          <w:sz w:val="24"/>
          <w:szCs w:val="24"/>
        </w:rPr>
        <w:t>phenobarbital</w:t>
      </w:r>
      <w:proofErr w:type="spellEnd"/>
      <w:r w:rsidR="00A41BBB" w:rsidRPr="001630EA">
        <w:rPr>
          <w:rFonts w:ascii="ABeeZee" w:eastAsia="Times New Roman" w:hAnsi="ABeeZee" w:cs="Times New Roman"/>
          <w:color w:val="191919"/>
          <w:sz w:val="24"/>
          <w:szCs w:val="24"/>
        </w:rPr>
        <w:t xml:space="preserve"> (</w:t>
      </w:r>
      <w:proofErr w:type="spellStart"/>
      <w:r w:rsidR="00A41BBB" w:rsidRPr="001630EA">
        <w:rPr>
          <w:rFonts w:ascii="ABeeZee" w:eastAsia="Times New Roman" w:hAnsi="ABeeZee" w:cs="Times New Roman"/>
          <w:color w:val="191919"/>
          <w:sz w:val="24"/>
          <w:szCs w:val="24"/>
        </w:rPr>
        <w:t>Donnatal</w:t>
      </w:r>
      <w:proofErr w:type="spellEnd"/>
      <w:r w:rsidR="00A41BBB" w:rsidRPr="001630EA">
        <w:rPr>
          <w:rFonts w:ascii="ABeeZee" w:eastAsia="Times New Roman" w:hAnsi="ABeeZee" w:cs="Times New Roman"/>
          <w:color w:val="191919"/>
          <w:sz w:val="24"/>
          <w:szCs w:val="24"/>
        </w:rPr>
        <w:t xml:space="preserve">), </w:t>
      </w:r>
      <w:proofErr w:type="spellStart"/>
      <w:r w:rsidR="00A41BBB" w:rsidRPr="001630EA">
        <w:rPr>
          <w:rFonts w:ascii="ABeeZee" w:eastAsia="Times New Roman" w:hAnsi="ABeeZee" w:cs="Times New Roman"/>
          <w:color w:val="191919"/>
          <w:sz w:val="24"/>
          <w:szCs w:val="24"/>
        </w:rPr>
        <w:t>zolpidem</w:t>
      </w:r>
      <w:proofErr w:type="spellEnd"/>
      <w:r w:rsidR="00A41BBB" w:rsidRPr="001630EA">
        <w:rPr>
          <w:rFonts w:ascii="ABeeZee" w:eastAsia="Times New Roman" w:hAnsi="ABeeZee" w:cs="Times New Roman"/>
          <w:color w:val="191919"/>
          <w:sz w:val="24"/>
          <w:szCs w:val="24"/>
        </w:rPr>
        <w:t xml:space="preserve"> (</w:t>
      </w:r>
      <w:proofErr w:type="spellStart"/>
      <w:r w:rsidR="00A41BBB" w:rsidRPr="001630EA">
        <w:rPr>
          <w:rFonts w:ascii="ABeeZee" w:eastAsia="Times New Roman" w:hAnsi="ABeeZee" w:cs="Times New Roman"/>
          <w:color w:val="191919"/>
          <w:sz w:val="24"/>
          <w:szCs w:val="24"/>
        </w:rPr>
        <w:t>Ambien</w:t>
      </w:r>
      <w:proofErr w:type="spellEnd"/>
      <w:r w:rsidR="00A41BBB" w:rsidRPr="001630EA">
        <w:rPr>
          <w:rFonts w:ascii="ABeeZee" w:eastAsia="Times New Roman" w:hAnsi="ABeeZee" w:cs="Times New Roman"/>
          <w:color w:val="191919"/>
          <w:sz w:val="24"/>
          <w:szCs w:val="24"/>
        </w:rPr>
        <w:t xml:space="preserve">), </w:t>
      </w:r>
      <w:r w:rsidRPr="001630EA">
        <w:rPr>
          <w:rFonts w:ascii="ABeeZee" w:eastAsia="Times New Roman" w:hAnsi="ABeeZee" w:cs="Times New Roman"/>
          <w:color w:val="191919"/>
          <w:sz w:val="24"/>
          <w:szCs w:val="24"/>
        </w:rPr>
        <w:t>might cause too much sleepiness.</w:t>
      </w:r>
    </w:p>
    <w:p w:rsidR="00A41BBB" w:rsidRDefault="00A41BBB" w:rsidP="00A41BBB">
      <w:pPr>
        <w:shd w:val="clear" w:color="auto" w:fill="FFFFFF"/>
        <w:spacing w:after="0" w:line="240" w:lineRule="auto"/>
        <w:rPr>
          <w:rFonts w:ascii="ABeeZee" w:eastAsia="Times New Roman" w:hAnsi="ABeeZee" w:cs="Times New Roman"/>
          <w:color w:val="191919"/>
          <w:sz w:val="24"/>
          <w:szCs w:val="24"/>
        </w:rPr>
      </w:pPr>
    </w:p>
    <w:p w:rsidR="001630EA" w:rsidRDefault="001630EA" w:rsidP="00A41BBB">
      <w:pPr>
        <w:shd w:val="clear" w:color="auto" w:fill="FFFFFF"/>
        <w:spacing w:after="0" w:line="240" w:lineRule="auto"/>
        <w:rPr>
          <w:rFonts w:ascii="ABeeZee" w:eastAsia="Times New Roman" w:hAnsi="ABeeZee" w:cs="Times New Roman"/>
          <w:color w:val="191919"/>
          <w:sz w:val="24"/>
          <w:szCs w:val="24"/>
        </w:rPr>
      </w:pPr>
      <w:proofErr w:type="spellStart"/>
      <w:proofErr w:type="gramStart"/>
      <w:r w:rsidRPr="00A41BBB">
        <w:rPr>
          <w:rFonts w:ascii="ABeeZee" w:eastAsia="Times New Roman" w:hAnsi="ABeeZee" w:cs="Times New Roman"/>
          <w:color w:val="191919"/>
          <w:sz w:val="24"/>
          <w:szCs w:val="24"/>
        </w:rPr>
        <w:t>Levodopa</w:t>
      </w:r>
      <w:proofErr w:type="spellEnd"/>
      <w:r w:rsidRPr="00A41BBB">
        <w:rPr>
          <w:rFonts w:ascii="ABeeZee" w:eastAsia="Times New Roman" w:hAnsi="ABeeZee" w:cs="Times New Roman"/>
          <w:color w:val="191919"/>
          <w:sz w:val="24"/>
          <w:szCs w:val="24"/>
        </w:rPr>
        <w:t xml:space="preserve"> </w:t>
      </w:r>
      <w:r w:rsidR="00A41BBB" w:rsidRPr="00A41BBB">
        <w:rPr>
          <w:rFonts w:ascii="ABeeZee" w:eastAsia="Times New Roman" w:hAnsi="ABeeZee" w:cs="Times New Roman"/>
          <w:color w:val="191919"/>
          <w:sz w:val="24"/>
          <w:szCs w:val="24"/>
        </w:rPr>
        <w:t>:</w:t>
      </w:r>
      <w:proofErr w:type="gramEnd"/>
      <w:r w:rsidR="00A41BBB" w:rsidRPr="00A41BBB">
        <w:rPr>
          <w:rFonts w:ascii="ABeeZee" w:eastAsia="Times New Roman" w:hAnsi="ABeeZee" w:cs="Times New Roman"/>
          <w:color w:val="191919"/>
          <w:sz w:val="24"/>
          <w:szCs w:val="24"/>
        </w:rPr>
        <w:t xml:space="preserve">  </w:t>
      </w:r>
      <w:proofErr w:type="spellStart"/>
      <w:r w:rsidRPr="00A41BBB">
        <w:rPr>
          <w:rFonts w:ascii="ABeeZee" w:eastAsia="Times New Roman" w:hAnsi="ABeeZee" w:cs="Times New Roman"/>
          <w:color w:val="191919"/>
          <w:sz w:val="24"/>
          <w:szCs w:val="24"/>
        </w:rPr>
        <w:t>Levodopa</w:t>
      </w:r>
      <w:proofErr w:type="spellEnd"/>
      <w:r w:rsidRPr="00A41BBB">
        <w:rPr>
          <w:rFonts w:ascii="ABeeZee" w:eastAsia="Times New Roman" w:hAnsi="ABeeZee" w:cs="Times New Roman"/>
          <w:color w:val="191919"/>
          <w:sz w:val="24"/>
          <w:szCs w:val="24"/>
        </w:rPr>
        <w:t xml:space="preserve"> affects the brain by increasing a brain chemical called dopamine. Kava might decrease dopamine in the brain. Taking kava along with </w:t>
      </w:r>
      <w:proofErr w:type="spellStart"/>
      <w:r w:rsidRPr="00A41BBB">
        <w:rPr>
          <w:rFonts w:ascii="ABeeZee" w:eastAsia="Times New Roman" w:hAnsi="ABeeZee" w:cs="Times New Roman"/>
          <w:color w:val="191919"/>
          <w:sz w:val="24"/>
          <w:szCs w:val="24"/>
        </w:rPr>
        <w:t>levodopa</w:t>
      </w:r>
      <w:proofErr w:type="spellEnd"/>
      <w:r w:rsidRPr="00A41BBB">
        <w:rPr>
          <w:rFonts w:ascii="ABeeZee" w:eastAsia="Times New Roman" w:hAnsi="ABeeZee" w:cs="Times New Roman"/>
          <w:color w:val="191919"/>
          <w:sz w:val="24"/>
          <w:szCs w:val="24"/>
        </w:rPr>
        <w:t xml:space="preserve"> might decrease the effectiveness of </w:t>
      </w:r>
      <w:proofErr w:type="spellStart"/>
      <w:r w:rsidRPr="00A41BBB">
        <w:rPr>
          <w:rFonts w:ascii="ABeeZee" w:eastAsia="Times New Roman" w:hAnsi="ABeeZee" w:cs="Times New Roman"/>
          <w:color w:val="191919"/>
          <w:sz w:val="24"/>
          <w:szCs w:val="24"/>
        </w:rPr>
        <w:t>levodopa</w:t>
      </w:r>
      <w:proofErr w:type="spellEnd"/>
      <w:r w:rsidRPr="00A41BBB">
        <w:rPr>
          <w:rFonts w:ascii="ABeeZee" w:eastAsia="Times New Roman" w:hAnsi="ABeeZee" w:cs="Times New Roman"/>
          <w:color w:val="191919"/>
          <w:sz w:val="24"/>
          <w:szCs w:val="24"/>
        </w:rPr>
        <w:t>.</w:t>
      </w:r>
    </w:p>
    <w:p w:rsidR="00A41BBB" w:rsidRPr="00A41BBB" w:rsidRDefault="00A41BBB" w:rsidP="00A41BBB">
      <w:pPr>
        <w:shd w:val="clear" w:color="auto" w:fill="FFFFFF"/>
        <w:spacing w:after="0" w:line="240" w:lineRule="auto"/>
        <w:rPr>
          <w:rFonts w:ascii="ABeeZee" w:eastAsia="Times New Roman" w:hAnsi="ABeeZee" w:cs="Times New Roman"/>
          <w:color w:val="191919"/>
          <w:sz w:val="24"/>
          <w:szCs w:val="24"/>
        </w:rPr>
      </w:pPr>
    </w:p>
    <w:p w:rsidR="001630EA" w:rsidRDefault="001630EA" w:rsidP="00A41BBB">
      <w:pPr>
        <w:shd w:val="clear" w:color="auto" w:fill="FFFFFF"/>
        <w:spacing w:after="0" w:line="240" w:lineRule="auto"/>
        <w:rPr>
          <w:rFonts w:ascii="ABeeZee" w:eastAsia="Times New Roman" w:hAnsi="ABeeZee" w:cs="Times New Roman"/>
          <w:color w:val="191919"/>
          <w:sz w:val="24"/>
          <w:szCs w:val="24"/>
        </w:rPr>
      </w:pPr>
      <w:r w:rsidRPr="001630EA">
        <w:rPr>
          <w:rFonts w:ascii="ABeeZee" w:eastAsia="Times New Roman" w:hAnsi="ABeeZee" w:cs="Times New Roman"/>
          <w:color w:val="191919"/>
          <w:sz w:val="24"/>
          <w:szCs w:val="24"/>
        </w:rPr>
        <w:t>Medications changed by the liver</w:t>
      </w:r>
      <w:r w:rsidR="00A41BBB">
        <w:rPr>
          <w:rFonts w:ascii="ABeeZee" w:eastAsia="Times New Roman" w:hAnsi="ABeeZee" w:cs="Times New Roman"/>
          <w:color w:val="191919"/>
          <w:sz w:val="24"/>
          <w:szCs w:val="24"/>
        </w:rPr>
        <w:t xml:space="preserve">: </w:t>
      </w:r>
      <w:r w:rsidRPr="001630EA">
        <w:rPr>
          <w:rFonts w:ascii="ABeeZee" w:eastAsia="Times New Roman" w:hAnsi="ABeeZee" w:cs="Times New Roman"/>
          <w:color w:val="191919"/>
          <w:sz w:val="24"/>
          <w:szCs w:val="24"/>
        </w:rPr>
        <w:t>Some medications are changed and broken down by the liver</w:t>
      </w:r>
      <w:r w:rsidR="00A41BBB">
        <w:rPr>
          <w:rFonts w:ascii="ABeeZee" w:eastAsia="Times New Roman" w:hAnsi="ABeeZee" w:cs="Times New Roman"/>
          <w:color w:val="191919"/>
          <w:sz w:val="24"/>
          <w:szCs w:val="24"/>
        </w:rPr>
        <w:t xml:space="preserve">. </w:t>
      </w:r>
      <w:r w:rsidRPr="001630EA">
        <w:rPr>
          <w:rFonts w:ascii="ABeeZee" w:eastAsia="Times New Roman" w:hAnsi="ABeeZee" w:cs="Times New Roman"/>
          <w:color w:val="191919"/>
          <w:sz w:val="24"/>
          <w:szCs w:val="24"/>
        </w:rPr>
        <w:t xml:space="preserve">Kava might decrease how quickly the liver breaks down some medications. Taking kava along with some medications that are changed by the liver might increase the effects and side effects of some medications. Some of these medications that are changed by the liver include </w:t>
      </w:r>
      <w:proofErr w:type="spellStart"/>
      <w:r w:rsidRPr="001630EA">
        <w:rPr>
          <w:rFonts w:ascii="ABeeZee" w:eastAsia="Times New Roman" w:hAnsi="ABeeZee" w:cs="Times New Roman"/>
          <w:color w:val="191919"/>
          <w:sz w:val="24"/>
          <w:szCs w:val="24"/>
        </w:rPr>
        <w:t>clozapine</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Clozaril</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cyclobenzaprine</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Flexeril</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fluvoxamine</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Luvox</w:t>
      </w:r>
      <w:proofErr w:type="spellEnd"/>
      <w:r w:rsidRPr="001630EA">
        <w:rPr>
          <w:rFonts w:ascii="ABeeZee" w:eastAsia="Times New Roman" w:hAnsi="ABeeZee" w:cs="Times New Roman"/>
          <w:color w:val="191919"/>
          <w:sz w:val="24"/>
          <w:szCs w:val="24"/>
        </w:rPr>
        <w:t>), haloperidol (</w:t>
      </w:r>
      <w:proofErr w:type="spellStart"/>
      <w:r w:rsidRPr="001630EA">
        <w:rPr>
          <w:rFonts w:ascii="ABeeZee" w:eastAsia="Times New Roman" w:hAnsi="ABeeZee" w:cs="Times New Roman"/>
          <w:color w:val="191919"/>
          <w:sz w:val="24"/>
          <w:szCs w:val="24"/>
        </w:rPr>
        <w:t>Haldol</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imipramine</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Tofranil</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mexiletine</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Mexitil</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olanzapine</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Zyprexa</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pentazocine</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Talwin</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propranolol</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Inderal</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tacrine</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Cognex</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theophylline</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zileuton</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Zyflo</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zolmitriptan</w:t>
      </w:r>
      <w:proofErr w:type="spellEnd"/>
      <w:r w:rsidRPr="001630EA">
        <w:rPr>
          <w:rFonts w:ascii="ABeeZee" w:eastAsia="Times New Roman" w:hAnsi="ABeeZee" w:cs="Times New Roman"/>
          <w:color w:val="191919"/>
          <w:sz w:val="24"/>
          <w:szCs w:val="24"/>
        </w:rPr>
        <w:t xml:space="preserve"> (</w:t>
      </w:r>
      <w:proofErr w:type="spellStart"/>
      <w:r w:rsidRPr="001630EA">
        <w:rPr>
          <w:rFonts w:ascii="ABeeZee" w:eastAsia="Times New Roman" w:hAnsi="ABeeZee" w:cs="Times New Roman"/>
          <w:color w:val="191919"/>
          <w:sz w:val="24"/>
          <w:szCs w:val="24"/>
        </w:rPr>
        <w:t>Zomig</w:t>
      </w:r>
      <w:proofErr w:type="spellEnd"/>
      <w:r w:rsidRPr="001630EA">
        <w:rPr>
          <w:rFonts w:ascii="ABeeZee" w:eastAsia="Times New Roman" w:hAnsi="ABeeZee" w:cs="Times New Roman"/>
          <w:color w:val="191919"/>
          <w:sz w:val="24"/>
          <w:szCs w:val="24"/>
        </w:rPr>
        <w:t>), and others.</w:t>
      </w:r>
    </w:p>
    <w:p w:rsidR="00CB505C" w:rsidRDefault="00CB505C" w:rsidP="00A41BBB">
      <w:pPr>
        <w:shd w:val="clear" w:color="auto" w:fill="FFFFFF"/>
        <w:spacing w:after="0" w:line="240" w:lineRule="auto"/>
        <w:rPr>
          <w:rFonts w:ascii="ABeeZee" w:eastAsia="Times New Roman" w:hAnsi="ABeeZee" w:cs="Times New Roman"/>
          <w:color w:val="191919"/>
          <w:sz w:val="24"/>
          <w:szCs w:val="24"/>
        </w:rPr>
      </w:pPr>
    </w:p>
    <w:p w:rsidR="00CB505C" w:rsidRDefault="00CB505C" w:rsidP="00A41BBB">
      <w:pPr>
        <w:shd w:val="clear" w:color="auto" w:fill="FFFFFF"/>
        <w:spacing w:after="0" w:line="240" w:lineRule="auto"/>
        <w:rPr>
          <w:rFonts w:ascii="ABeeZee" w:eastAsia="Times New Roman" w:hAnsi="ABeeZee" w:cs="Times New Roman"/>
          <w:color w:val="191919"/>
          <w:sz w:val="24"/>
          <w:szCs w:val="24"/>
        </w:rPr>
      </w:pPr>
    </w:p>
    <w:p w:rsidR="00CB505C" w:rsidRDefault="00CB505C" w:rsidP="00A41BBB">
      <w:pPr>
        <w:shd w:val="clear" w:color="auto" w:fill="FFFFFF"/>
        <w:spacing w:after="0" w:line="240" w:lineRule="auto"/>
        <w:rPr>
          <w:rFonts w:ascii="ABeeZee" w:eastAsia="Times New Roman" w:hAnsi="ABeeZee" w:cs="Times New Roman"/>
          <w:color w:val="191919"/>
          <w:sz w:val="24"/>
          <w:szCs w:val="24"/>
        </w:rPr>
      </w:pPr>
    </w:p>
    <w:p w:rsidR="00CB505C" w:rsidRDefault="00CB505C" w:rsidP="00A41BBB">
      <w:pPr>
        <w:shd w:val="clear" w:color="auto" w:fill="FFFFFF"/>
        <w:spacing w:after="0" w:line="240" w:lineRule="auto"/>
        <w:rPr>
          <w:rFonts w:ascii="ABeeZee" w:eastAsia="Times New Roman" w:hAnsi="ABeeZee" w:cs="Times New Roman"/>
          <w:color w:val="191919"/>
          <w:sz w:val="24"/>
          <w:szCs w:val="24"/>
        </w:rPr>
      </w:pPr>
    </w:p>
    <w:p w:rsidR="00CB505C" w:rsidRDefault="00CB505C" w:rsidP="00A41BBB">
      <w:pPr>
        <w:shd w:val="clear" w:color="auto" w:fill="FFFFFF"/>
        <w:spacing w:after="0" w:line="240" w:lineRule="auto"/>
        <w:rPr>
          <w:rFonts w:ascii="ABeeZee" w:eastAsia="Times New Roman" w:hAnsi="ABeeZee" w:cs="Times New Roman"/>
          <w:color w:val="191919"/>
          <w:sz w:val="24"/>
          <w:szCs w:val="24"/>
        </w:rPr>
      </w:pPr>
    </w:p>
    <w:p w:rsidR="00CB505C" w:rsidRDefault="00CB505C" w:rsidP="00A41BBB">
      <w:pPr>
        <w:shd w:val="clear" w:color="auto" w:fill="FFFFFF"/>
        <w:spacing w:after="0" w:line="240" w:lineRule="auto"/>
        <w:rPr>
          <w:rFonts w:ascii="ABeeZee" w:eastAsia="Times New Roman" w:hAnsi="ABeeZee" w:cs="Times New Roman"/>
          <w:color w:val="191919"/>
          <w:sz w:val="24"/>
          <w:szCs w:val="24"/>
        </w:rPr>
      </w:pPr>
    </w:p>
    <w:p w:rsidR="00CB505C" w:rsidRDefault="00CB505C" w:rsidP="00A41BBB">
      <w:pPr>
        <w:shd w:val="clear" w:color="auto" w:fill="FFFFFF"/>
        <w:spacing w:after="0" w:line="240" w:lineRule="auto"/>
        <w:rPr>
          <w:rFonts w:ascii="ABeeZee" w:eastAsia="Times New Roman" w:hAnsi="ABeeZee" w:cs="Times New Roman"/>
          <w:color w:val="191919"/>
          <w:sz w:val="24"/>
          <w:szCs w:val="24"/>
        </w:rPr>
      </w:pPr>
    </w:p>
    <w:p w:rsidR="00CB505C" w:rsidRDefault="00CB505C" w:rsidP="00A41BBB">
      <w:pPr>
        <w:shd w:val="clear" w:color="auto" w:fill="FFFFFF"/>
        <w:spacing w:after="0" w:line="240" w:lineRule="auto"/>
        <w:rPr>
          <w:rFonts w:ascii="ABeeZee" w:eastAsia="Times New Roman" w:hAnsi="ABeeZee" w:cs="Times New Roman"/>
          <w:color w:val="191919"/>
          <w:sz w:val="24"/>
          <w:szCs w:val="24"/>
        </w:rPr>
      </w:pPr>
    </w:p>
    <w:p w:rsidR="00CB505C" w:rsidRDefault="00CB505C" w:rsidP="00CB505C">
      <w:pPr>
        <w:shd w:val="clear" w:color="auto" w:fill="FFFFFF"/>
        <w:spacing w:after="0" w:line="240" w:lineRule="auto"/>
        <w:jc w:val="center"/>
        <w:rPr>
          <w:rFonts w:ascii="Times New Roman" w:eastAsia="Times New Roman" w:hAnsi="Times New Roman" w:cs="Times New Roman"/>
          <w:b/>
          <w:color w:val="191919"/>
          <w:sz w:val="24"/>
          <w:szCs w:val="24"/>
        </w:rPr>
      </w:pPr>
      <w:r w:rsidRPr="00CB505C">
        <w:rPr>
          <w:rFonts w:ascii="Times New Roman" w:eastAsia="Times New Roman" w:hAnsi="Times New Roman" w:cs="Times New Roman"/>
          <w:b/>
          <w:color w:val="191919"/>
          <w:sz w:val="24"/>
          <w:szCs w:val="24"/>
        </w:rPr>
        <w:t>Gin</w:t>
      </w:r>
      <w:r w:rsidR="008C1B20">
        <w:rPr>
          <w:rFonts w:ascii="Times New Roman" w:eastAsia="Times New Roman" w:hAnsi="Times New Roman" w:cs="Times New Roman"/>
          <w:b/>
          <w:color w:val="191919"/>
          <w:sz w:val="24"/>
          <w:szCs w:val="24"/>
        </w:rPr>
        <w:t>g</w:t>
      </w:r>
      <w:r w:rsidRPr="00CB505C">
        <w:rPr>
          <w:rFonts w:ascii="Times New Roman" w:eastAsia="Times New Roman" w:hAnsi="Times New Roman" w:cs="Times New Roman"/>
          <w:b/>
          <w:color w:val="191919"/>
          <w:sz w:val="24"/>
          <w:szCs w:val="24"/>
        </w:rPr>
        <w:t xml:space="preserve">ko </w:t>
      </w:r>
    </w:p>
    <w:p w:rsidR="007E0711" w:rsidRDefault="007E0711" w:rsidP="00CB505C">
      <w:pPr>
        <w:shd w:val="clear" w:color="auto" w:fill="FFFFFF"/>
        <w:spacing w:after="0" w:line="240" w:lineRule="auto"/>
        <w:jc w:val="center"/>
        <w:rPr>
          <w:rFonts w:ascii="Times New Roman" w:eastAsia="Times New Roman" w:hAnsi="Times New Roman" w:cs="Times New Roman"/>
          <w:b/>
          <w:color w:val="191919"/>
          <w:sz w:val="24"/>
          <w:szCs w:val="24"/>
        </w:rPr>
      </w:pPr>
    </w:p>
    <w:p w:rsidR="00CB505C" w:rsidRDefault="00CB505C" w:rsidP="00CB505C">
      <w:pPr>
        <w:shd w:val="clear" w:color="auto" w:fill="FFFFFF"/>
        <w:spacing w:after="0" w:line="240" w:lineRule="auto"/>
        <w:rPr>
          <w:rFonts w:ascii="Times New Roman" w:eastAsia="Times New Roman" w:hAnsi="Times New Roman" w:cs="Times New Roman"/>
          <w:color w:val="191919"/>
          <w:sz w:val="24"/>
          <w:szCs w:val="24"/>
        </w:rPr>
      </w:pPr>
      <w:r w:rsidRPr="002B5489">
        <w:rPr>
          <w:rFonts w:ascii="Times New Roman" w:eastAsia="Times New Roman" w:hAnsi="Times New Roman" w:cs="Times New Roman"/>
          <w:b/>
          <w:color w:val="191919"/>
          <w:sz w:val="24"/>
          <w:szCs w:val="24"/>
        </w:rPr>
        <w:t>Synonyms:</w:t>
      </w:r>
      <w:r>
        <w:rPr>
          <w:rFonts w:ascii="Times New Roman" w:eastAsia="Times New Roman" w:hAnsi="Times New Roman" w:cs="Times New Roman"/>
          <w:color w:val="191919"/>
          <w:sz w:val="24"/>
          <w:szCs w:val="24"/>
        </w:rPr>
        <w:t xml:space="preserve"> </w:t>
      </w:r>
      <w:r w:rsidR="00D57AF2" w:rsidRPr="00D57AF2">
        <w:rPr>
          <w:rFonts w:ascii="Times New Roman" w:eastAsia="Times New Roman" w:hAnsi="Times New Roman" w:cs="Times New Roman"/>
          <w:color w:val="191919"/>
          <w:sz w:val="24"/>
          <w:szCs w:val="24"/>
        </w:rPr>
        <w:t>Maidenhair tree</w:t>
      </w:r>
    </w:p>
    <w:p w:rsidR="002B5489" w:rsidRDefault="002B5489" w:rsidP="00CB505C">
      <w:pPr>
        <w:shd w:val="clear" w:color="auto" w:fill="FFFFFF"/>
        <w:spacing w:after="0" w:line="240" w:lineRule="auto"/>
        <w:rPr>
          <w:rFonts w:ascii="Times New Roman" w:eastAsia="Times New Roman" w:hAnsi="Times New Roman" w:cs="Times New Roman"/>
          <w:color w:val="191919"/>
          <w:sz w:val="24"/>
          <w:szCs w:val="24"/>
        </w:rPr>
      </w:pPr>
    </w:p>
    <w:p w:rsidR="007E0711" w:rsidRDefault="00D57AF2" w:rsidP="007E0711">
      <w:pPr>
        <w:shd w:val="clear" w:color="auto" w:fill="FFFFFF"/>
        <w:spacing w:after="0" w:line="240" w:lineRule="auto"/>
        <w:rPr>
          <w:rFonts w:ascii="Times New Roman" w:eastAsia="Times New Roman" w:hAnsi="Times New Roman" w:cs="Times New Roman"/>
          <w:color w:val="191919"/>
          <w:sz w:val="24"/>
          <w:szCs w:val="24"/>
        </w:rPr>
      </w:pPr>
      <w:r w:rsidRPr="002B5489">
        <w:rPr>
          <w:rFonts w:ascii="Times New Roman" w:eastAsia="Times New Roman" w:hAnsi="Times New Roman" w:cs="Times New Roman"/>
          <w:b/>
          <w:color w:val="191919"/>
          <w:sz w:val="24"/>
          <w:szCs w:val="24"/>
        </w:rPr>
        <w:t>Source:</w:t>
      </w:r>
      <w:r>
        <w:rPr>
          <w:rFonts w:ascii="Times New Roman" w:eastAsia="Times New Roman" w:hAnsi="Times New Roman" w:cs="Times New Roman"/>
          <w:color w:val="191919"/>
          <w:sz w:val="24"/>
          <w:szCs w:val="24"/>
        </w:rPr>
        <w:t xml:space="preserve"> </w:t>
      </w:r>
      <w:r w:rsidR="007E0711">
        <w:rPr>
          <w:rFonts w:ascii="Times New Roman" w:eastAsia="Times New Roman" w:hAnsi="Times New Roman" w:cs="Times New Roman"/>
          <w:color w:val="191919"/>
          <w:sz w:val="24"/>
          <w:szCs w:val="24"/>
        </w:rPr>
        <w:t xml:space="preserve">It is the </w:t>
      </w:r>
      <w:r w:rsidR="00A938AF">
        <w:rPr>
          <w:rFonts w:ascii="Times New Roman" w:eastAsia="Times New Roman" w:hAnsi="Times New Roman" w:cs="Times New Roman"/>
          <w:color w:val="191919"/>
          <w:sz w:val="24"/>
          <w:szCs w:val="24"/>
        </w:rPr>
        <w:t>dried leaves</w:t>
      </w:r>
      <w:r w:rsidR="007E0711">
        <w:rPr>
          <w:rFonts w:ascii="Times New Roman" w:eastAsia="Times New Roman" w:hAnsi="Times New Roman" w:cs="Times New Roman"/>
          <w:color w:val="191919"/>
          <w:sz w:val="24"/>
          <w:szCs w:val="24"/>
        </w:rPr>
        <w:t xml:space="preserve"> of </w:t>
      </w:r>
      <w:r w:rsidR="007E0711" w:rsidRPr="007E0711">
        <w:rPr>
          <w:rFonts w:ascii="Times New Roman" w:eastAsia="Times New Roman" w:hAnsi="Times New Roman" w:cs="Times New Roman"/>
          <w:i/>
          <w:color w:val="191919"/>
          <w:sz w:val="24"/>
          <w:szCs w:val="24"/>
        </w:rPr>
        <w:t xml:space="preserve">Gingko </w:t>
      </w:r>
      <w:proofErr w:type="spellStart"/>
      <w:r w:rsidR="007E0711" w:rsidRPr="007E0711">
        <w:rPr>
          <w:rFonts w:ascii="Times New Roman" w:eastAsia="Times New Roman" w:hAnsi="Times New Roman" w:cs="Times New Roman"/>
          <w:i/>
          <w:color w:val="191919"/>
          <w:sz w:val="24"/>
          <w:szCs w:val="24"/>
        </w:rPr>
        <w:t>biloba</w:t>
      </w:r>
      <w:proofErr w:type="spellEnd"/>
      <w:r w:rsidR="007E0711">
        <w:rPr>
          <w:rFonts w:ascii="Times New Roman" w:eastAsia="Times New Roman" w:hAnsi="Times New Roman" w:cs="Times New Roman"/>
          <w:color w:val="191919"/>
          <w:sz w:val="24"/>
          <w:szCs w:val="24"/>
        </w:rPr>
        <w:t xml:space="preserve"> belonging to family </w:t>
      </w:r>
      <w:proofErr w:type="spellStart"/>
      <w:r w:rsidR="00A126C2" w:rsidRPr="00A126C2">
        <w:rPr>
          <w:rFonts w:ascii="Times New Roman" w:eastAsia="Times New Roman" w:hAnsi="Times New Roman" w:cs="Times New Roman"/>
          <w:color w:val="191919"/>
          <w:sz w:val="24"/>
          <w:szCs w:val="24"/>
        </w:rPr>
        <w:t>Ginkgoaceae</w:t>
      </w:r>
      <w:proofErr w:type="spellEnd"/>
      <w:r w:rsidR="00A126C2">
        <w:rPr>
          <w:rFonts w:ascii="Times New Roman" w:eastAsia="Times New Roman" w:hAnsi="Times New Roman" w:cs="Times New Roman"/>
          <w:color w:val="191919"/>
          <w:sz w:val="24"/>
          <w:szCs w:val="24"/>
        </w:rPr>
        <w:t>.</w:t>
      </w:r>
    </w:p>
    <w:p w:rsidR="002B5489" w:rsidRDefault="002B5489" w:rsidP="007E0711">
      <w:pPr>
        <w:shd w:val="clear" w:color="auto" w:fill="FFFFFF"/>
        <w:spacing w:after="0" w:line="240" w:lineRule="auto"/>
        <w:rPr>
          <w:rFonts w:ascii="Times New Roman" w:eastAsia="Times New Roman" w:hAnsi="Times New Roman" w:cs="Times New Roman"/>
          <w:color w:val="191919"/>
          <w:sz w:val="24"/>
          <w:szCs w:val="24"/>
        </w:rPr>
      </w:pPr>
    </w:p>
    <w:p w:rsidR="00C62D81" w:rsidRPr="002B5489" w:rsidRDefault="00C62D81" w:rsidP="002B5489">
      <w:pPr>
        <w:shd w:val="clear" w:color="auto" w:fill="FFFFFF"/>
        <w:tabs>
          <w:tab w:val="left" w:pos="7200"/>
          <w:tab w:val="left" w:pos="8460"/>
          <w:tab w:val="left" w:pos="9180"/>
          <w:tab w:val="left" w:pos="9270"/>
        </w:tabs>
        <w:spacing w:after="0" w:line="240" w:lineRule="auto"/>
        <w:rPr>
          <w:rFonts w:ascii="Times New Roman" w:eastAsia="Times New Roman" w:hAnsi="Times New Roman" w:cs="Times New Roman"/>
          <w:color w:val="191919"/>
          <w:sz w:val="24"/>
          <w:szCs w:val="24"/>
        </w:rPr>
      </w:pPr>
      <w:r w:rsidRPr="002B5489">
        <w:rPr>
          <w:rFonts w:ascii="Times New Roman" w:eastAsia="Times New Roman" w:hAnsi="Times New Roman" w:cs="Times New Roman"/>
          <w:b/>
          <w:color w:val="191919"/>
          <w:sz w:val="24"/>
          <w:szCs w:val="24"/>
        </w:rPr>
        <w:t>Chemical constituents:</w:t>
      </w:r>
      <w:r>
        <w:rPr>
          <w:rFonts w:ascii="Times New Roman" w:eastAsia="Times New Roman" w:hAnsi="Times New Roman" w:cs="Times New Roman"/>
          <w:color w:val="191919"/>
          <w:sz w:val="24"/>
          <w:szCs w:val="24"/>
        </w:rPr>
        <w:t xml:space="preserve"> </w:t>
      </w:r>
      <w:r w:rsidR="002B5489">
        <w:rPr>
          <w:rFonts w:ascii="Arial" w:hAnsi="Arial" w:cs="Arial"/>
          <w:color w:val="222222"/>
          <w:sz w:val="21"/>
          <w:szCs w:val="21"/>
          <w:shd w:val="clear" w:color="auto" w:fill="FFFFFF"/>
        </w:rPr>
        <w:t> </w:t>
      </w:r>
      <w:r w:rsidR="002B5489" w:rsidRPr="002B5489">
        <w:rPr>
          <w:rFonts w:ascii="Times New Roman" w:eastAsia="Times New Roman" w:hAnsi="Times New Roman" w:cs="Times New Roman"/>
          <w:color w:val="191919"/>
          <w:sz w:val="24"/>
          <w:szCs w:val="24"/>
        </w:rPr>
        <w:t>Ginkgo leaves contain </w:t>
      </w:r>
      <w:proofErr w:type="spellStart"/>
      <w:r w:rsidR="00416226">
        <w:fldChar w:fldCharType="begin"/>
      </w:r>
      <w:r w:rsidR="00416226">
        <w:instrText>HYPERLINK "https://en.wikipedia.org/wiki/Phenolic_acids" \o "Phenolic acids"</w:instrText>
      </w:r>
      <w:r w:rsidR="00416226">
        <w:fldChar w:fldCharType="separate"/>
      </w:r>
      <w:r w:rsidR="002B5489" w:rsidRPr="002B5489">
        <w:rPr>
          <w:rFonts w:ascii="Times New Roman" w:eastAsia="Times New Roman" w:hAnsi="Times New Roman" w:cs="Times New Roman"/>
          <w:color w:val="191919"/>
          <w:sz w:val="24"/>
          <w:szCs w:val="24"/>
        </w:rPr>
        <w:t>phenolic</w:t>
      </w:r>
      <w:proofErr w:type="spellEnd"/>
      <w:r w:rsidR="002B5489" w:rsidRPr="002B5489">
        <w:rPr>
          <w:rFonts w:ascii="Times New Roman" w:eastAsia="Times New Roman" w:hAnsi="Times New Roman" w:cs="Times New Roman"/>
          <w:color w:val="191919"/>
          <w:sz w:val="24"/>
          <w:szCs w:val="24"/>
        </w:rPr>
        <w:t xml:space="preserve"> acids</w:t>
      </w:r>
      <w:r w:rsidR="00416226">
        <w:fldChar w:fldCharType="end"/>
      </w:r>
      <w:r w:rsidR="002B5489" w:rsidRPr="002B5489">
        <w:rPr>
          <w:rFonts w:ascii="Times New Roman" w:eastAsia="Times New Roman" w:hAnsi="Times New Roman" w:cs="Times New Roman"/>
          <w:color w:val="191919"/>
          <w:sz w:val="24"/>
          <w:szCs w:val="24"/>
        </w:rPr>
        <w:t>, </w:t>
      </w:r>
      <w:proofErr w:type="spellStart"/>
      <w:r w:rsidR="00416226">
        <w:fldChar w:fldCharType="begin"/>
      </w:r>
      <w:r w:rsidR="00416226">
        <w:instrText>HYPERLINK "https://en.wikipedia.org/wiki/Proanthocyanidins" \o "Proanthocyanidins"</w:instrText>
      </w:r>
      <w:r w:rsidR="00416226">
        <w:fldChar w:fldCharType="separate"/>
      </w:r>
      <w:r w:rsidR="002B5489" w:rsidRPr="002B5489">
        <w:rPr>
          <w:rFonts w:ascii="Times New Roman" w:eastAsia="Times New Roman" w:hAnsi="Times New Roman" w:cs="Times New Roman"/>
          <w:color w:val="191919"/>
          <w:sz w:val="24"/>
          <w:szCs w:val="24"/>
        </w:rPr>
        <w:t>proanthocyanidins</w:t>
      </w:r>
      <w:proofErr w:type="spellEnd"/>
      <w:r w:rsidR="00416226">
        <w:fldChar w:fldCharType="end"/>
      </w:r>
      <w:r w:rsidR="002B5489" w:rsidRPr="002B5489">
        <w:rPr>
          <w:rFonts w:ascii="Times New Roman" w:eastAsia="Times New Roman" w:hAnsi="Times New Roman" w:cs="Times New Roman"/>
          <w:color w:val="191919"/>
          <w:sz w:val="24"/>
          <w:szCs w:val="24"/>
        </w:rPr>
        <w:t>, </w:t>
      </w:r>
      <w:proofErr w:type="spellStart"/>
      <w:r w:rsidR="00416226">
        <w:fldChar w:fldCharType="begin"/>
      </w:r>
      <w:r w:rsidR="00416226">
        <w:instrText>HYPERLINK "https://en.wikipedia.org/wiki/Glycoside" \l "Flavonoid_glycosides" \o "Glycoside"</w:instrText>
      </w:r>
      <w:r w:rsidR="00416226">
        <w:fldChar w:fldCharType="separate"/>
      </w:r>
      <w:r w:rsidR="002B5489" w:rsidRPr="002B5489">
        <w:rPr>
          <w:rFonts w:ascii="Times New Roman" w:eastAsia="Times New Roman" w:hAnsi="Times New Roman" w:cs="Times New Roman"/>
          <w:color w:val="191919"/>
          <w:sz w:val="24"/>
          <w:szCs w:val="24"/>
        </w:rPr>
        <w:t>flavonoid</w:t>
      </w:r>
      <w:proofErr w:type="spellEnd"/>
      <w:r w:rsidR="002B5489" w:rsidRPr="002B5489">
        <w:rPr>
          <w:rFonts w:ascii="Times New Roman" w:eastAsia="Times New Roman" w:hAnsi="Times New Roman" w:cs="Times New Roman"/>
          <w:color w:val="191919"/>
          <w:sz w:val="24"/>
          <w:szCs w:val="24"/>
        </w:rPr>
        <w:t xml:space="preserve"> glycosides</w:t>
      </w:r>
      <w:r w:rsidR="00416226">
        <w:fldChar w:fldCharType="end"/>
      </w:r>
      <w:r w:rsidR="002B5489" w:rsidRPr="002B5489">
        <w:rPr>
          <w:rFonts w:ascii="Times New Roman" w:eastAsia="Times New Roman" w:hAnsi="Times New Roman" w:cs="Times New Roman"/>
          <w:color w:val="191919"/>
          <w:sz w:val="24"/>
          <w:szCs w:val="24"/>
        </w:rPr>
        <w:t>, such as </w:t>
      </w:r>
      <w:proofErr w:type="spellStart"/>
      <w:r w:rsidR="00416226">
        <w:fldChar w:fldCharType="begin"/>
      </w:r>
      <w:r w:rsidR="00416226">
        <w:instrText>HYPERLINK "https://en.wikipedia.org/wiki/Myricetin" \o "Myricetin"</w:instrText>
      </w:r>
      <w:r w:rsidR="00416226">
        <w:fldChar w:fldCharType="separate"/>
      </w:r>
      <w:r w:rsidR="002B5489" w:rsidRPr="002B5489">
        <w:rPr>
          <w:rFonts w:ascii="Times New Roman" w:eastAsia="Times New Roman" w:hAnsi="Times New Roman" w:cs="Times New Roman"/>
          <w:color w:val="191919"/>
          <w:sz w:val="24"/>
          <w:szCs w:val="24"/>
        </w:rPr>
        <w:t>myricetin</w:t>
      </w:r>
      <w:proofErr w:type="spellEnd"/>
      <w:r w:rsidR="00416226">
        <w:fldChar w:fldCharType="end"/>
      </w:r>
      <w:r w:rsidR="002B5489" w:rsidRPr="002B5489">
        <w:rPr>
          <w:rFonts w:ascii="Times New Roman" w:eastAsia="Times New Roman" w:hAnsi="Times New Roman" w:cs="Times New Roman"/>
          <w:color w:val="191919"/>
          <w:sz w:val="24"/>
          <w:szCs w:val="24"/>
        </w:rPr>
        <w:t>, </w:t>
      </w:r>
      <w:proofErr w:type="spellStart"/>
      <w:r w:rsidR="00416226">
        <w:fldChar w:fldCharType="begin"/>
      </w:r>
      <w:r w:rsidR="00416226">
        <w:instrText>HYPERLINK "https://en.wikipedia.org/wiki/Kaempferol" \o "Kaempferol"</w:instrText>
      </w:r>
      <w:r w:rsidR="00416226">
        <w:fldChar w:fldCharType="separate"/>
      </w:r>
      <w:r w:rsidR="002B5489" w:rsidRPr="002B5489">
        <w:rPr>
          <w:rFonts w:ascii="Times New Roman" w:eastAsia="Times New Roman" w:hAnsi="Times New Roman" w:cs="Times New Roman"/>
          <w:color w:val="191919"/>
          <w:sz w:val="24"/>
          <w:szCs w:val="24"/>
        </w:rPr>
        <w:t>kaempferol</w:t>
      </w:r>
      <w:proofErr w:type="spellEnd"/>
      <w:r w:rsidR="00416226">
        <w:fldChar w:fldCharType="end"/>
      </w:r>
      <w:r w:rsidR="002B5489" w:rsidRPr="002B5489">
        <w:rPr>
          <w:rFonts w:ascii="Times New Roman" w:eastAsia="Times New Roman" w:hAnsi="Times New Roman" w:cs="Times New Roman"/>
          <w:color w:val="191919"/>
          <w:sz w:val="24"/>
          <w:szCs w:val="24"/>
        </w:rPr>
        <w:t>, </w:t>
      </w:r>
      <w:proofErr w:type="spellStart"/>
      <w:r w:rsidR="00416226">
        <w:fldChar w:fldCharType="begin"/>
      </w:r>
      <w:r w:rsidR="00416226">
        <w:instrText>HYPERLINK "https://en.wikipedia.org/wiki/Isorhamnetin" \o "Isorhamnetin"</w:instrText>
      </w:r>
      <w:r w:rsidR="00416226">
        <w:fldChar w:fldCharType="separate"/>
      </w:r>
      <w:r w:rsidR="002B5489" w:rsidRPr="002B5489">
        <w:rPr>
          <w:rFonts w:ascii="Times New Roman" w:eastAsia="Times New Roman" w:hAnsi="Times New Roman" w:cs="Times New Roman"/>
          <w:color w:val="191919"/>
          <w:sz w:val="24"/>
          <w:szCs w:val="24"/>
        </w:rPr>
        <w:t>isorhamnetin</w:t>
      </w:r>
      <w:proofErr w:type="spellEnd"/>
      <w:r w:rsidR="00416226">
        <w:fldChar w:fldCharType="end"/>
      </w:r>
      <w:r w:rsidR="002B5489" w:rsidRPr="002B5489">
        <w:rPr>
          <w:rFonts w:ascii="Times New Roman" w:eastAsia="Times New Roman" w:hAnsi="Times New Roman" w:cs="Times New Roman"/>
          <w:color w:val="191919"/>
          <w:sz w:val="24"/>
          <w:szCs w:val="24"/>
        </w:rPr>
        <w:t> and </w:t>
      </w:r>
      <w:proofErr w:type="spellStart"/>
      <w:r w:rsidR="00416226">
        <w:fldChar w:fldCharType="begin"/>
      </w:r>
      <w:r w:rsidR="00416226">
        <w:instrText>HYPERLINK "https://en.wikipedia.org/wiki/Quercetin" \o "Quercetin"</w:instrText>
      </w:r>
      <w:r w:rsidR="00416226">
        <w:fldChar w:fldCharType="separate"/>
      </w:r>
      <w:r w:rsidR="002B5489" w:rsidRPr="002B5489">
        <w:rPr>
          <w:rFonts w:ascii="Times New Roman" w:eastAsia="Times New Roman" w:hAnsi="Times New Roman" w:cs="Times New Roman"/>
          <w:color w:val="191919"/>
          <w:sz w:val="24"/>
          <w:szCs w:val="24"/>
        </w:rPr>
        <w:t>quercetin</w:t>
      </w:r>
      <w:proofErr w:type="spellEnd"/>
      <w:r w:rsidR="00416226">
        <w:fldChar w:fldCharType="end"/>
      </w:r>
      <w:r w:rsidR="002B5489">
        <w:rPr>
          <w:rFonts w:ascii="Times New Roman" w:eastAsia="Times New Roman" w:hAnsi="Times New Roman" w:cs="Times New Roman"/>
          <w:color w:val="191919"/>
          <w:sz w:val="24"/>
          <w:szCs w:val="24"/>
        </w:rPr>
        <w:t>, and t</w:t>
      </w:r>
      <w:r w:rsidR="002B5489" w:rsidRPr="002B5489">
        <w:rPr>
          <w:rFonts w:ascii="Times New Roman" w:eastAsia="Times New Roman" w:hAnsi="Times New Roman" w:cs="Times New Roman"/>
          <w:color w:val="191919"/>
          <w:sz w:val="24"/>
          <w:szCs w:val="24"/>
        </w:rPr>
        <w:t>he </w:t>
      </w:r>
      <w:proofErr w:type="spellStart"/>
      <w:r w:rsidR="00416226">
        <w:fldChar w:fldCharType="begin"/>
      </w:r>
      <w:r w:rsidR="00416226">
        <w:instrText>HYPERLINK "https://en.wikipedia.org/wiki/Terpene" \o "Terpene"</w:instrText>
      </w:r>
      <w:r w:rsidR="00416226">
        <w:fldChar w:fldCharType="separate"/>
      </w:r>
      <w:r w:rsidR="002B5489" w:rsidRPr="002B5489">
        <w:rPr>
          <w:rFonts w:ascii="Times New Roman" w:eastAsia="Times New Roman" w:hAnsi="Times New Roman" w:cs="Times New Roman"/>
          <w:color w:val="191919"/>
          <w:sz w:val="24"/>
          <w:szCs w:val="24"/>
        </w:rPr>
        <w:t>terpene</w:t>
      </w:r>
      <w:proofErr w:type="spellEnd"/>
      <w:r w:rsidR="00416226">
        <w:fldChar w:fldCharType="end"/>
      </w:r>
      <w:r w:rsidR="002B5489" w:rsidRPr="002B5489">
        <w:rPr>
          <w:rFonts w:ascii="Times New Roman" w:eastAsia="Times New Roman" w:hAnsi="Times New Roman" w:cs="Times New Roman"/>
          <w:color w:val="191919"/>
          <w:sz w:val="24"/>
          <w:szCs w:val="24"/>
        </w:rPr>
        <w:t> </w:t>
      </w:r>
      <w:proofErr w:type="spellStart"/>
      <w:r w:rsidR="002B5489" w:rsidRPr="002B5489">
        <w:rPr>
          <w:rFonts w:ascii="Times New Roman" w:eastAsia="Times New Roman" w:hAnsi="Times New Roman" w:cs="Times New Roman"/>
          <w:color w:val="191919"/>
          <w:sz w:val="24"/>
          <w:szCs w:val="24"/>
        </w:rPr>
        <w:t>trilactones</w:t>
      </w:r>
      <w:proofErr w:type="spellEnd"/>
      <w:r w:rsidR="002B5489" w:rsidRPr="002B5489">
        <w:rPr>
          <w:rFonts w:ascii="Times New Roman" w:eastAsia="Times New Roman" w:hAnsi="Times New Roman" w:cs="Times New Roman"/>
          <w:color w:val="191919"/>
          <w:sz w:val="24"/>
          <w:szCs w:val="24"/>
        </w:rPr>
        <w:t>, </w:t>
      </w:r>
      <w:proofErr w:type="spellStart"/>
      <w:r w:rsidR="00416226">
        <w:fldChar w:fldCharType="begin"/>
      </w:r>
      <w:r w:rsidR="00416226">
        <w:instrText>HYPERLINK "https://en.wikipedia.org/wiki/Ginkgolide" \o "Ginkgolide"</w:instrText>
      </w:r>
      <w:r w:rsidR="00416226">
        <w:fldChar w:fldCharType="separate"/>
      </w:r>
      <w:r w:rsidR="002B5489" w:rsidRPr="002B5489">
        <w:rPr>
          <w:rFonts w:ascii="Times New Roman" w:eastAsia="Times New Roman" w:hAnsi="Times New Roman" w:cs="Times New Roman"/>
          <w:color w:val="191919"/>
          <w:sz w:val="24"/>
          <w:szCs w:val="24"/>
        </w:rPr>
        <w:t>ginkgolides</w:t>
      </w:r>
      <w:proofErr w:type="spellEnd"/>
      <w:r w:rsidR="00416226">
        <w:fldChar w:fldCharType="end"/>
      </w:r>
      <w:r w:rsidR="002B5489" w:rsidRPr="002B5489">
        <w:rPr>
          <w:rFonts w:ascii="Times New Roman" w:eastAsia="Times New Roman" w:hAnsi="Times New Roman" w:cs="Times New Roman"/>
          <w:color w:val="191919"/>
          <w:sz w:val="24"/>
          <w:szCs w:val="24"/>
        </w:rPr>
        <w:t> and </w:t>
      </w:r>
      <w:proofErr w:type="spellStart"/>
      <w:r w:rsidR="00416226">
        <w:fldChar w:fldCharType="begin"/>
      </w:r>
      <w:r w:rsidR="00416226">
        <w:instrText>HYPERLINK "https://en.wikipedia.org/wiki/Bilobalide" \o "Bilobalide"</w:instrText>
      </w:r>
      <w:r w:rsidR="00416226">
        <w:fldChar w:fldCharType="separate"/>
      </w:r>
      <w:r w:rsidR="002B5489" w:rsidRPr="002B5489">
        <w:rPr>
          <w:rFonts w:ascii="Times New Roman" w:eastAsia="Times New Roman" w:hAnsi="Times New Roman" w:cs="Times New Roman"/>
          <w:color w:val="191919"/>
          <w:sz w:val="24"/>
          <w:szCs w:val="24"/>
        </w:rPr>
        <w:t>bilobalides</w:t>
      </w:r>
      <w:proofErr w:type="spellEnd"/>
      <w:r w:rsidR="00416226">
        <w:fldChar w:fldCharType="end"/>
      </w:r>
      <w:r w:rsidR="002B5489" w:rsidRPr="002B5489">
        <w:rPr>
          <w:rFonts w:ascii="Times New Roman" w:eastAsia="Times New Roman" w:hAnsi="Times New Roman" w:cs="Times New Roman"/>
          <w:color w:val="191919"/>
          <w:sz w:val="24"/>
          <w:szCs w:val="24"/>
        </w:rPr>
        <w:t>.</w:t>
      </w:r>
      <w:r w:rsidR="002B5489">
        <w:rPr>
          <w:rFonts w:ascii="Times New Roman" w:eastAsia="Times New Roman" w:hAnsi="Times New Roman" w:cs="Times New Roman"/>
          <w:color w:val="191919"/>
          <w:sz w:val="24"/>
          <w:szCs w:val="24"/>
        </w:rPr>
        <w:t xml:space="preserve"> </w:t>
      </w:r>
      <w:r w:rsidR="002B5489" w:rsidRPr="002B5489">
        <w:rPr>
          <w:rFonts w:ascii="Times New Roman" w:eastAsia="Times New Roman" w:hAnsi="Times New Roman" w:cs="Times New Roman"/>
          <w:color w:val="191919"/>
          <w:sz w:val="24"/>
          <w:szCs w:val="24"/>
        </w:rPr>
        <w:t>The leaves also contain unique</w:t>
      </w:r>
      <w:r w:rsidR="002B5489">
        <w:rPr>
          <w:rFonts w:ascii="Times New Roman" w:eastAsia="Times New Roman" w:hAnsi="Times New Roman" w:cs="Times New Roman"/>
          <w:color w:val="191919"/>
          <w:sz w:val="24"/>
          <w:szCs w:val="24"/>
        </w:rPr>
        <w:t xml:space="preserve"> </w:t>
      </w:r>
      <w:r w:rsidR="002B5489" w:rsidRPr="002B5489">
        <w:rPr>
          <w:rFonts w:ascii="Times New Roman" w:eastAsia="Times New Roman" w:hAnsi="Times New Roman" w:cs="Times New Roman"/>
          <w:color w:val="191919"/>
          <w:sz w:val="24"/>
          <w:szCs w:val="24"/>
        </w:rPr>
        <w:t>ginkgo </w:t>
      </w:r>
      <w:proofErr w:type="spellStart"/>
      <w:r w:rsidR="00416226">
        <w:fldChar w:fldCharType="begin"/>
      </w:r>
      <w:r w:rsidR="00416226">
        <w:instrText>HYPERLINK "https://en.wikipedia.org/wiki/Biflavone" \o "Biflavone"</w:instrText>
      </w:r>
      <w:r w:rsidR="00416226">
        <w:fldChar w:fldCharType="separate"/>
      </w:r>
      <w:r w:rsidR="002B5489" w:rsidRPr="002B5489">
        <w:rPr>
          <w:rFonts w:ascii="Times New Roman" w:eastAsia="Times New Roman" w:hAnsi="Times New Roman" w:cs="Times New Roman"/>
          <w:color w:val="191919"/>
          <w:sz w:val="24"/>
          <w:szCs w:val="24"/>
        </w:rPr>
        <w:t>biflavones</w:t>
      </w:r>
      <w:proofErr w:type="spellEnd"/>
      <w:r w:rsidR="00416226">
        <w:fldChar w:fldCharType="end"/>
      </w:r>
      <w:r w:rsidR="002B5489" w:rsidRPr="002B5489">
        <w:rPr>
          <w:rFonts w:ascii="Times New Roman" w:eastAsia="Times New Roman" w:hAnsi="Times New Roman" w:cs="Times New Roman"/>
          <w:color w:val="191919"/>
          <w:sz w:val="24"/>
          <w:szCs w:val="24"/>
        </w:rPr>
        <w:t>, as well as </w:t>
      </w:r>
      <w:proofErr w:type="spellStart"/>
      <w:r w:rsidR="00416226">
        <w:fldChar w:fldCharType="begin"/>
      </w:r>
      <w:r w:rsidR="00416226">
        <w:instrText>HYPERLINK "https://en.wikipedia.org/wiki/Alkylphenol" \o "Alkylphenol"</w:instrText>
      </w:r>
      <w:r w:rsidR="00416226">
        <w:fldChar w:fldCharType="separate"/>
      </w:r>
      <w:r w:rsidR="002B5489" w:rsidRPr="002B5489">
        <w:rPr>
          <w:rFonts w:ascii="Times New Roman" w:eastAsia="Times New Roman" w:hAnsi="Times New Roman" w:cs="Times New Roman"/>
          <w:color w:val="191919"/>
          <w:sz w:val="24"/>
          <w:szCs w:val="24"/>
        </w:rPr>
        <w:t>alkylphenols</w:t>
      </w:r>
      <w:proofErr w:type="spellEnd"/>
      <w:r w:rsidR="00416226">
        <w:fldChar w:fldCharType="end"/>
      </w:r>
      <w:r w:rsidR="002B5489" w:rsidRPr="002B5489">
        <w:rPr>
          <w:rFonts w:ascii="Times New Roman" w:eastAsia="Times New Roman" w:hAnsi="Times New Roman" w:cs="Times New Roman"/>
          <w:color w:val="191919"/>
          <w:sz w:val="24"/>
          <w:szCs w:val="24"/>
        </w:rPr>
        <w:t> and </w:t>
      </w:r>
      <w:proofErr w:type="spellStart"/>
      <w:r w:rsidR="00416226">
        <w:fldChar w:fldCharType="begin"/>
      </w:r>
      <w:r w:rsidR="00416226">
        <w:instrText>HYPERLINK "https://en.wikipedia.org/wiki/Polyprenols" \o "Polyprenols"</w:instrText>
      </w:r>
      <w:r w:rsidR="00416226">
        <w:fldChar w:fldCharType="separate"/>
      </w:r>
      <w:r w:rsidR="002B5489" w:rsidRPr="002B5489">
        <w:rPr>
          <w:rFonts w:ascii="Times New Roman" w:eastAsia="Times New Roman" w:hAnsi="Times New Roman" w:cs="Times New Roman"/>
          <w:color w:val="191919"/>
          <w:sz w:val="24"/>
          <w:szCs w:val="24"/>
        </w:rPr>
        <w:t>polyprenols</w:t>
      </w:r>
      <w:proofErr w:type="spellEnd"/>
      <w:r w:rsidR="00416226">
        <w:fldChar w:fldCharType="end"/>
      </w:r>
      <w:r w:rsidR="002B5489">
        <w:rPr>
          <w:rFonts w:ascii="Times New Roman" w:eastAsia="Times New Roman" w:hAnsi="Times New Roman" w:cs="Times New Roman"/>
          <w:color w:val="191919"/>
          <w:sz w:val="24"/>
          <w:szCs w:val="24"/>
        </w:rPr>
        <w:t>.</w:t>
      </w:r>
    </w:p>
    <w:p w:rsidR="00D57AF2" w:rsidRDefault="00D57AF2" w:rsidP="00CB505C">
      <w:pPr>
        <w:shd w:val="clear" w:color="auto" w:fill="FFFFFF"/>
        <w:spacing w:after="0" w:line="240" w:lineRule="auto"/>
        <w:rPr>
          <w:rFonts w:ascii="Times New Roman" w:eastAsia="Times New Roman" w:hAnsi="Times New Roman" w:cs="Times New Roman"/>
          <w:color w:val="191919"/>
          <w:sz w:val="24"/>
          <w:szCs w:val="24"/>
        </w:rPr>
      </w:pPr>
    </w:p>
    <w:p w:rsidR="00950444" w:rsidRDefault="002B5489" w:rsidP="00950444">
      <w:pPr>
        <w:spacing w:before="100" w:beforeAutospacing="1" w:after="142" w:line="240" w:lineRule="auto"/>
        <w:rPr>
          <w:rFonts w:ascii="Times New Roman" w:eastAsia="Times New Roman" w:hAnsi="Times New Roman" w:cs="Times New Roman"/>
          <w:color w:val="191919"/>
          <w:sz w:val="24"/>
          <w:szCs w:val="24"/>
        </w:rPr>
      </w:pPr>
      <w:r w:rsidRPr="002B5489">
        <w:rPr>
          <w:rFonts w:ascii="Times New Roman" w:eastAsia="Times New Roman" w:hAnsi="Times New Roman" w:cs="Times New Roman"/>
          <w:b/>
          <w:color w:val="191919"/>
          <w:sz w:val="24"/>
          <w:szCs w:val="24"/>
        </w:rPr>
        <w:t xml:space="preserve">Uses: </w:t>
      </w:r>
      <w:r w:rsidR="00950444" w:rsidRPr="00950444">
        <w:rPr>
          <w:rFonts w:ascii="Times New Roman" w:eastAsia="Times New Roman" w:hAnsi="Times New Roman" w:cs="Times New Roman"/>
          <w:color w:val="191919"/>
          <w:sz w:val="24"/>
          <w:szCs w:val="24"/>
        </w:rPr>
        <w:t xml:space="preserve">Treatment </w:t>
      </w:r>
      <w:r w:rsidRPr="00950444">
        <w:rPr>
          <w:rFonts w:ascii="Times New Roman" w:eastAsia="Times New Roman" w:hAnsi="Times New Roman" w:cs="Times New Roman"/>
          <w:color w:val="191919"/>
          <w:sz w:val="24"/>
          <w:szCs w:val="24"/>
        </w:rPr>
        <w:t>for blood disorders and memory problems, enhancement of cardiovascular function and to improve eye health.</w:t>
      </w:r>
      <w:r w:rsidR="00950444" w:rsidRPr="00950444">
        <w:rPr>
          <w:rFonts w:ascii="Times New Roman" w:eastAsia="Times New Roman" w:hAnsi="Times New Roman" w:cs="Times New Roman"/>
          <w:color w:val="191919"/>
          <w:sz w:val="24"/>
          <w:szCs w:val="24"/>
        </w:rPr>
        <w:t xml:space="preserve"> Provide </w:t>
      </w:r>
      <w:r w:rsidRPr="00950444">
        <w:rPr>
          <w:rFonts w:ascii="Times New Roman" w:eastAsia="Times New Roman" w:hAnsi="Times New Roman" w:cs="Times New Roman"/>
          <w:color w:val="191919"/>
          <w:sz w:val="24"/>
          <w:szCs w:val="24"/>
        </w:rPr>
        <w:t>protection against oxidative cell damage from harmful free radicals. In this way, antioxidants are believed to help reduce the risk of </w:t>
      </w:r>
      <w:hyperlink r:id="rId5" w:tooltip="What is Cancer?" w:history="1">
        <w:r w:rsidRPr="00950444">
          <w:rPr>
            <w:rFonts w:ascii="Times New Roman" w:eastAsia="Times New Roman" w:hAnsi="Times New Roman" w:cs="Times New Roman"/>
            <w:color w:val="191919"/>
            <w:sz w:val="24"/>
            <w:szCs w:val="24"/>
          </w:rPr>
          <w:t>cancer</w:t>
        </w:r>
      </w:hyperlink>
      <w:r w:rsidRPr="00950444">
        <w:rPr>
          <w:rFonts w:ascii="Times New Roman" w:eastAsia="Times New Roman" w:hAnsi="Times New Roman" w:cs="Times New Roman"/>
          <w:color w:val="191919"/>
          <w:sz w:val="24"/>
          <w:szCs w:val="24"/>
        </w:rPr>
        <w:t>.</w:t>
      </w:r>
      <w:r w:rsidR="00950444" w:rsidRPr="00950444">
        <w:rPr>
          <w:rFonts w:ascii="Times New Roman" w:eastAsia="Times New Roman" w:hAnsi="Times New Roman" w:cs="Times New Roman"/>
          <w:color w:val="191919"/>
          <w:sz w:val="24"/>
          <w:szCs w:val="24"/>
        </w:rPr>
        <w:t xml:space="preserve"> Ginkgo can help people with dementia, by causing improved thinking and memory. It is also effective in treating Alzheimer's dementia</w:t>
      </w:r>
      <w:r w:rsidR="00950444">
        <w:rPr>
          <w:rFonts w:ascii="Times New Roman" w:eastAsia="Times New Roman" w:hAnsi="Times New Roman" w:cs="Times New Roman"/>
          <w:color w:val="191919"/>
          <w:sz w:val="24"/>
          <w:szCs w:val="24"/>
        </w:rPr>
        <w:t>.</w:t>
      </w:r>
      <w:r w:rsidR="00707C18">
        <w:rPr>
          <w:rFonts w:ascii="Times New Roman" w:eastAsia="Times New Roman" w:hAnsi="Times New Roman" w:cs="Times New Roman"/>
          <w:color w:val="191919"/>
          <w:sz w:val="24"/>
          <w:szCs w:val="24"/>
        </w:rPr>
        <w:t xml:space="preserve"> </w:t>
      </w:r>
      <w:r w:rsidR="00707C18" w:rsidRPr="00707C18">
        <w:rPr>
          <w:rFonts w:ascii="Times New Roman" w:eastAsia="Times New Roman" w:hAnsi="Times New Roman" w:cs="Times New Roman"/>
          <w:color w:val="191919"/>
          <w:sz w:val="24"/>
          <w:szCs w:val="24"/>
        </w:rPr>
        <w:t>Ginkgo seems to improve blood circulation, which might help the brain, eyes, ears, and legs function better. It may act as an antioxidant to slow down Alzheimer's disease and interfere with changes in the brain that might cause problems with thinking.</w:t>
      </w:r>
      <w:r w:rsidR="00707C18">
        <w:rPr>
          <w:rFonts w:ascii="Times New Roman" w:eastAsia="Times New Roman" w:hAnsi="Times New Roman" w:cs="Times New Roman"/>
          <w:color w:val="191919"/>
          <w:sz w:val="24"/>
          <w:szCs w:val="24"/>
        </w:rPr>
        <w:t xml:space="preserve"> </w:t>
      </w:r>
      <w:r w:rsidR="00707C18" w:rsidRPr="00707C18">
        <w:rPr>
          <w:rFonts w:ascii="Times New Roman" w:eastAsia="Times New Roman" w:hAnsi="Times New Roman" w:cs="Times New Roman"/>
          <w:color w:val="191919"/>
          <w:sz w:val="24"/>
          <w:szCs w:val="24"/>
        </w:rPr>
        <w:t>Ginkgo seeds contain substances that might kill the bacteria and fungi that cause infections in the body. The seeds also contain a toxin that can cause serious side effects like seizures and loss of consciousness.</w:t>
      </w:r>
    </w:p>
    <w:p w:rsidR="00950444" w:rsidRPr="00B942FD" w:rsidRDefault="00950444" w:rsidP="00B942FD">
      <w:pPr>
        <w:spacing w:before="100" w:beforeAutospacing="1" w:after="142" w:line="240" w:lineRule="auto"/>
        <w:jc w:val="both"/>
        <w:rPr>
          <w:rFonts w:ascii="Times New Roman" w:eastAsia="Times New Roman" w:hAnsi="Times New Roman" w:cs="Times New Roman"/>
          <w:color w:val="191919"/>
          <w:sz w:val="24"/>
          <w:szCs w:val="24"/>
        </w:rPr>
      </w:pPr>
      <w:r w:rsidRPr="00950444">
        <w:rPr>
          <w:rFonts w:ascii="Times New Roman" w:eastAsia="Times New Roman" w:hAnsi="Times New Roman" w:cs="Times New Roman"/>
          <w:b/>
          <w:color w:val="191919"/>
          <w:sz w:val="24"/>
          <w:szCs w:val="24"/>
        </w:rPr>
        <w:t xml:space="preserve">Side effects: </w:t>
      </w:r>
      <w:r w:rsidR="009C5ED0" w:rsidRPr="00B942FD">
        <w:rPr>
          <w:rFonts w:ascii="Times New Roman" w:eastAsia="Times New Roman" w:hAnsi="Times New Roman" w:cs="Times New Roman"/>
          <w:color w:val="191919"/>
          <w:sz w:val="24"/>
          <w:szCs w:val="24"/>
        </w:rPr>
        <w:t>It can cause some minor side effects such as stomach upset, headache, dizziness, constipation, forceful heartbeat, and allergic skin reactions.</w:t>
      </w:r>
      <w:r w:rsidR="00B942FD" w:rsidRPr="00B942FD">
        <w:rPr>
          <w:rFonts w:ascii="Times New Roman" w:eastAsia="Times New Roman" w:hAnsi="Times New Roman" w:cs="Times New Roman"/>
          <w:color w:val="191919"/>
          <w:sz w:val="24"/>
          <w:szCs w:val="24"/>
        </w:rPr>
        <w:t xml:space="preserve">  It increases the risk of bruising and bleeding. Ginkgo thins the blood and decreases its ability to form clots. A few people taking ginkgo have had bleeding into the eye, brain, and lungs and excessive bleeding following surgery. Ginkgo leaf extract can cause allergic skin reactions in some people.</w:t>
      </w:r>
    </w:p>
    <w:p w:rsidR="00950444" w:rsidRDefault="0001429C" w:rsidP="00950444">
      <w:pPr>
        <w:pStyle w:val="NormalWeb"/>
        <w:spacing w:before="375" w:beforeAutospacing="0" w:after="375" w:afterAutospacing="0" w:line="390" w:lineRule="atLeast"/>
        <w:rPr>
          <w:b/>
          <w:color w:val="191919"/>
        </w:rPr>
      </w:pPr>
      <w:r w:rsidRPr="0001429C">
        <w:rPr>
          <w:b/>
          <w:color w:val="191919"/>
        </w:rPr>
        <w:t xml:space="preserve">Interactions: </w:t>
      </w:r>
    </w:p>
    <w:p w:rsidR="00B85DB4" w:rsidRPr="00BC04B0" w:rsidRDefault="00B85DB4" w:rsidP="00B85DB4">
      <w:pPr>
        <w:pStyle w:val="NormalWeb"/>
        <w:numPr>
          <w:ilvl w:val="0"/>
          <w:numId w:val="17"/>
        </w:numPr>
        <w:shd w:val="clear" w:color="auto" w:fill="FFFFFF"/>
        <w:spacing w:before="0" w:beforeAutospacing="0" w:after="409" w:afterAutospacing="0"/>
        <w:rPr>
          <w:color w:val="191919"/>
        </w:rPr>
      </w:pPr>
      <w:r w:rsidRPr="00BC04B0">
        <w:rPr>
          <w:color w:val="191919"/>
        </w:rPr>
        <w:t>Ibuprofen</w:t>
      </w:r>
      <w:r w:rsidR="00BC04B0" w:rsidRPr="00BC04B0">
        <w:rPr>
          <w:color w:val="191919"/>
        </w:rPr>
        <w:t xml:space="preserve">: </w:t>
      </w:r>
      <w:r w:rsidRPr="00BC04B0">
        <w:rPr>
          <w:color w:val="191919"/>
        </w:rPr>
        <w:t>Taking ginkgo with ibuprofen can slow blood clotting too much and increase the chance of bruising and bleeding.</w:t>
      </w:r>
    </w:p>
    <w:p w:rsidR="00B85DB4" w:rsidRPr="00BC04B0" w:rsidRDefault="00B85DB4" w:rsidP="00B85DB4">
      <w:pPr>
        <w:pStyle w:val="NormalWeb"/>
        <w:shd w:val="clear" w:color="auto" w:fill="FFFFFF"/>
        <w:spacing w:before="0" w:beforeAutospacing="0" w:after="409" w:afterAutospacing="0"/>
        <w:ind w:left="720"/>
        <w:rPr>
          <w:color w:val="191919"/>
        </w:rPr>
      </w:pPr>
      <w:r w:rsidRPr="00BC04B0">
        <w:rPr>
          <w:color w:val="191919"/>
        </w:rPr>
        <w:t>Ginkgo can slow blood clotting. Taking ginkgo along with medications that also slow clotting might increase the chances of bruising and bleeding</w:t>
      </w:r>
      <w:r w:rsidR="00BC04B0">
        <w:rPr>
          <w:color w:val="191919"/>
        </w:rPr>
        <w:t xml:space="preserve">. </w:t>
      </w:r>
      <w:r w:rsidRPr="00BC04B0">
        <w:rPr>
          <w:color w:val="191919"/>
        </w:rPr>
        <w:t xml:space="preserve">Some medications that slow blood clotting include aspirin, </w:t>
      </w:r>
      <w:proofErr w:type="spellStart"/>
      <w:r w:rsidRPr="00BC04B0">
        <w:rPr>
          <w:color w:val="191919"/>
        </w:rPr>
        <w:t>clopidogrel</w:t>
      </w:r>
      <w:proofErr w:type="spellEnd"/>
      <w:r w:rsidRPr="00BC04B0">
        <w:rPr>
          <w:color w:val="191919"/>
        </w:rPr>
        <w:t xml:space="preserve"> (</w:t>
      </w:r>
      <w:proofErr w:type="spellStart"/>
      <w:r w:rsidRPr="00BC04B0">
        <w:rPr>
          <w:color w:val="191919"/>
        </w:rPr>
        <w:t>Plavix</w:t>
      </w:r>
      <w:proofErr w:type="spellEnd"/>
      <w:r w:rsidRPr="00BC04B0">
        <w:rPr>
          <w:color w:val="191919"/>
        </w:rPr>
        <w:t xml:space="preserve">), </w:t>
      </w:r>
      <w:proofErr w:type="spellStart"/>
      <w:r w:rsidRPr="00BC04B0">
        <w:rPr>
          <w:color w:val="191919"/>
        </w:rPr>
        <w:t>diclofenac</w:t>
      </w:r>
      <w:proofErr w:type="spellEnd"/>
      <w:r w:rsidRPr="00BC04B0">
        <w:rPr>
          <w:color w:val="191919"/>
        </w:rPr>
        <w:t xml:space="preserve"> (</w:t>
      </w:r>
      <w:proofErr w:type="spellStart"/>
      <w:r w:rsidRPr="00BC04B0">
        <w:rPr>
          <w:color w:val="191919"/>
        </w:rPr>
        <w:t>Voltaren</w:t>
      </w:r>
      <w:proofErr w:type="spellEnd"/>
      <w:r w:rsidRPr="00BC04B0">
        <w:rPr>
          <w:color w:val="191919"/>
        </w:rPr>
        <w:t xml:space="preserve">, </w:t>
      </w:r>
      <w:proofErr w:type="spellStart"/>
      <w:r w:rsidRPr="00BC04B0">
        <w:rPr>
          <w:color w:val="191919"/>
        </w:rPr>
        <w:t>Cataflam</w:t>
      </w:r>
      <w:proofErr w:type="spellEnd"/>
      <w:r w:rsidRPr="00BC04B0">
        <w:rPr>
          <w:color w:val="191919"/>
        </w:rPr>
        <w:t>, others), ibuprofen (Advil, Motrin, others), naproxen (</w:t>
      </w:r>
      <w:proofErr w:type="spellStart"/>
      <w:r w:rsidRPr="00BC04B0">
        <w:rPr>
          <w:color w:val="191919"/>
        </w:rPr>
        <w:t>Anaprox</w:t>
      </w:r>
      <w:proofErr w:type="spellEnd"/>
      <w:r w:rsidRPr="00BC04B0">
        <w:rPr>
          <w:color w:val="191919"/>
        </w:rPr>
        <w:t xml:space="preserve">, </w:t>
      </w:r>
      <w:proofErr w:type="spellStart"/>
      <w:r w:rsidRPr="00BC04B0">
        <w:rPr>
          <w:color w:val="191919"/>
        </w:rPr>
        <w:t>Naprosyn</w:t>
      </w:r>
      <w:proofErr w:type="spellEnd"/>
      <w:r w:rsidRPr="00BC04B0">
        <w:rPr>
          <w:color w:val="191919"/>
        </w:rPr>
        <w:t xml:space="preserve">, others), </w:t>
      </w:r>
      <w:proofErr w:type="spellStart"/>
      <w:r w:rsidRPr="00BC04B0">
        <w:rPr>
          <w:color w:val="191919"/>
        </w:rPr>
        <w:t>dalteparin</w:t>
      </w:r>
      <w:proofErr w:type="spellEnd"/>
      <w:r w:rsidRPr="00BC04B0">
        <w:rPr>
          <w:color w:val="191919"/>
        </w:rPr>
        <w:t xml:space="preserve"> (</w:t>
      </w:r>
      <w:proofErr w:type="spellStart"/>
      <w:r w:rsidRPr="00BC04B0">
        <w:rPr>
          <w:color w:val="191919"/>
        </w:rPr>
        <w:t>Fragmin</w:t>
      </w:r>
      <w:proofErr w:type="spellEnd"/>
      <w:r w:rsidRPr="00BC04B0">
        <w:rPr>
          <w:color w:val="191919"/>
        </w:rPr>
        <w:t xml:space="preserve">), </w:t>
      </w:r>
      <w:proofErr w:type="spellStart"/>
      <w:r w:rsidRPr="00BC04B0">
        <w:rPr>
          <w:color w:val="191919"/>
        </w:rPr>
        <w:t>enoxaparin</w:t>
      </w:r>
      <w:proofErr w:type="spellEnd"/>
      <w:r w:rsidRPr="00BC04B0">
        <w:rPr>
          <w:color w:val="191919"/>
        </w:rPr>
        <w:t xml:space="preserve"> (</w:t>
      </w:r>
      <w:proofErr w:type="spellStart"/>
      <w:r w:rsidRPr="00BC04B0">
        <w:rPr>
          <w:color w:val="191919"/>
        </w:rPr>
        <w:t>Lovenox</w:t>
      </w:r>
      <w:proofErr w:type="spellEnd"/>
      <w:r w:rsidRPr="00BC04B0">
        <w:rPr>
          <w:color w:val="191919"/>
        </w:rPr>
        <w:t xml:space="preserve">), heparin, </w:t>
      </w:r>
      <w:proofErr w:type="spellStart"/>
      <w:r w:rsidRPr="00BC04B0">
        <w:rPr>
          <w:color w:val="191919"/>
        </w:rPr>
        <w:t>warfarin</w:t>
      </w:r>
      <w:proofErr w:type="spellEnd"/>
      <w:r w:rsidRPr="00BC04B0">
        <w:rPr>
          <w:color w:val="191919"/>
        </w:rPr>
        <w:t xml:space="preserve"> (Coumadin), and others.</w:t>
      </w:r>
    </w:p>
    <w:p w:rsidR="00BC04B0" w:rsidRDefault="00B85DB4" w:rsidP="00C0098C">
      <w:pPr>
        <w:pStyle w:val="NormalWeb"/>
        <w:numPr>
          <w:ilvl w:val="0"/>
          <w:numId w:val="18"/>
        </w:numPr>
        <w:shd w:val="clear" w:color="auto" w:fill="FFFFFF"/>
        <w:spacing w:before="0" w:beforeAutospacing="0" w:after="345" w:afterAutospacing="0"/>
        <w:rPr>
          <w:color w:val="191919"/>
        </w:rPr>
      </w:pPr>
      <w:proofErr w:type="spellStart"/>
      <w:proofErr w:type="gramStart"/>
      <w:r w:rsidRPr="00BC04B0">
        <w:rPr>
          <w:color w:val="191919"/>
        </w:rPr>
        <w:t>Warfarin</w:t>
      </w:r>
      <w:proofErr w:type="spellEnd"/>
      <w:r w:rsidRPr="00BC04B0">
        <w:rPr>
          <w:color w:val="191919"/>
        </w:rPr>
        <w:t xml:space="preserve"> </w:t>
      </w:r>
      <w:r w:rsidR="00BC04B0" w:rsidRPr="00BC04B0">
        <w:rPr>
          <w:color w:val="191919"/>
        </w:rPr>
        <w:t>:</w:t>
      </w:r>
      <w:proofErr w:type="gramEnd"/>
      <w:r w:rsidR="00BC04B0" w:rsidRPr="00BC04B0">
        <w:rPr>
          <w:color w:val="191919"/>
        </w:rPr>
        <w:t xml:space="preserve"> </w:t>
      </w:r>
      <w:r w:rsidRPr="00BC04B0">
        <w:rPr>
          <w:color w:val="191919"/>
        </w:rPr>
        <w:t xml:space="preserve">Taking ginkgo along with </w:t>
      </w:r>
      <w:proofErr w:type="spellStart"/>
      <w:r w:rsidRPr="00BC04B0">
        <w:rPr>
          <w:color w:val="191919"/>
        </w:rPr>
        <w:t>warfarin</w:t>
      </w:r>
      <w:proofErr w:type="spellEnd"/>
      <w:r w:rsidRPr="00BC04B0">
        <w:rPr>
          <w:color w:val="191919"/>
        </w:rPr>
        <w:t xml:space="preserve"> (Coumadin) might increase the chances of bruising and bleeding. </w:t>
      </w:r>
    </w:p>
    <w:p w:rsidR="00C0098C" w:rsidRPr="00BC04B0" w:rsidRDefault="00C0098C" w:rsidP="00C0098C">
      <w:pPr>
        <w:pStyle w:val="NormalWeb"/>
        <w:numPr>
          <w:ilvl w:val="0"/>
          <w:numId w:val="18"/>
        </w:numPr>
        <w:shd w:val="clear" w:color="auto" w:fill="FFFFFF"/>
        <w:spacing w:before="0" w:beforeAutospacing="0" w:after="345" w:afterAutospacing="0"/>
        <w:rPr>
          <w:color w:val="191919"/>
        </w:rPr>
      </w:pPr>
      <w:proofErr w:type="spellStart"/>
      <w:r w:rsidRPr="00BC04B0">
        <w:rPr>
          <w:color w:val="191919"/>
        </w:rPr>
        <w:lastRenderedPageBreak/>
        <w:t>Alprazolam</w:t>
      </w:r>
      <w:proofErr w:type="spellEnd"/>
      <w:r w:rsidR="00BC04B0" w:rsidRPr="00BC04B0">
        <w:rPr>
          <w:color w:val="191919"/>
        </w:rPr>
        <w:t xml:space="preserve">:  </w:t>
      </w:r>
      <w:r w:rsidRPr="00BC04B0">
        <w:rPr>
          <w:color w:val="191919"/>
        </w:rPr>
        <w:t xml:space="preserve">Taking Ginkgo along with </w:t>
      </w:r>
      <w:proofErr w:type="spellStart"/>
      <w:r w:rsidRPr="00BC04B0">
        <w:rPr>
          <w:color w:val="191919"/>
        </w:rPr>
        <w:t>alprazolam</w:t>
      </w:r>
      <w:proofErr w:type="spellEnd"/>
      <w:r w:rsidRPr="00BC04B0">
        <w:rPr>
          <w:color w:val="191919"/>
        </w:rPr>
        <w:t xml:space="preserve"> might decrease the effects of </w:t>
      </w:r>
      <w:proofErr w:type="spellStart"/>
      <w:r w:rsidRPr="00BC04B0">
        <w:rPr>
          <w:color w:val="191919"/>
        </w:rPr>
        <w:t>alprazolam</w:t>
      </w:r>
      <w:proofErr w:type="spellEnd"/>
      <w:r w:rsidRPr="00BC04B0">
        <w:rPr>
          <w:color w:val="191919"/>
        </w:rPr>
        <w:t>.</w:t>
      </w:r>
    </w:p>
    <w:p w:rsidR="00BC04B0" w:rsidRDefault="00C0098C" w:rsidP="00C0098C">
      <w:pPr>
        <w:pStyle w:val="NormalWeb"/>
        <w:numPr>
          <w:ilvl w:val="0"/>
          <w:numId w:val="18"/>
        </w:numPr>
        <w:shd w:val="clear" w:color="auto" w:fill="FFFFFF"/>
        <w:spacing w:before="0" w:beforeAutospacing="0" w:after="345" w:afterAutospacing="0"/>
        <w:rPr>
          <w:color w:val="191919"/>
        </w:rPr>
      </w:pPr>
      <w:proofErr w:type="spellStart"/>
      <w:r w:rsidRPr="00BC04B0">
        <w:rPr>
          <w:color w:val="191919"/>
        </w:rPr>
        <w:t>Efavirenz</w:t>
      </w:r>
      <w:proofErr w:type="spellEnd"/>
      <w:r w:rsidRPr="00BC04B0">
        <w:rPr>
          <w:color w:val="191919"/>
        </w:rPr>
        <w:t xml:space="preserve"> (</w:t>
      </w:r>
      <w:proofErr w:type="spellStart"/>
      <w:r w:rsidRPr="00BC04B0">
        <w:rPr>
          <w:color w:val="191919"/>
        </w:rPr>
        <w:t>Sustiva</w:t>
      </w:r>
      <w:proofErr w:type="spellEnd"/>
      <w:r w:rsidR="00BC04B0" w:rsidRPr="00BC04B0">
        <w:rPr>
          <w:color w:val="191919"/>
        </w:rPr>
        <w:t xml:space="preserve">): </w:t>
      </w:r>
      <w:proofErr w:type="spellStart"/>
      <w:r w:rsidRPr="00BC04B0">
        <w:rPr>
          <w:color w:val="191919"/>
        </w:rPr>
        <w:t>Efavirenz</w:t>
      </w:r>
      <w:proofErr w:type="spellEnd"/>
      <w:r w:rsidRPr="00BC04B0">
        <w:rPr>
          <w:color w:val="191919"/>
        </w:rPr>
        <w:t xml:space="preserve"> is used to treat HIV infection. Taking </w:t>
      </w:r>
      <w:proofErr w:type="spellStart"/>
      <w:r w:rsidRPr="00BC04B0">
        <w:rPr>
          <w:color w:val="191919"/>
        </w:rPr>
        <w:t>efavirenz</w:t>
      </w:r>
      <w:proofErr w:type="spellEnd"/>
      <w:r w:rsidRPr="00BC04B0">
        <w:rPr>
          <w:color w:val="191919"/>
        </w:rPr>
        <w:t xml:space="preserve"> along with ginkgo extract might decrease the effects of </w:t>
      </w:r>
      <w:proofErr w:type="spellStart"/>
      <w:r w:rsidRPr="00BC04B0">
        <w:rPr>
          <w:color w:val="191919"/>
        </w:rPr>
        <w:t>efavirenz</w:t>
      </w:r>
      <w:proofErr w:type="spellEnd"/>
      <w:r w:rsidRPr="00BC04B0">
        <w:rPr>
          <w:color w:val="191919"/>
        </w:rPr>
        <w:t xml:space="preserve">. </w:t>
      </w:r>
    </w:p>
    <w:p w:rsidR="00BC04B0" w:rsidRDefault="00C0098C" w:rsidP="00C0098C">
      <w:pPr>
        <w:pStyle w:val="NormalWeb"/>
        <w:numPr>
          <w:ilvl w:val="0"/>
          <w:numId w:val="18"/>
        </w:numPr>
        <w:shd w:val="clear" w:color="auto" w:fill="FFFFFF"/>
        <w:spacing w:before="0" w:beforeAutospacing="0" w:after="345" w:afterAutospacing="0"/>
        <w:rPr>
          <w:color w:val="191919"/>
        </w:rPr>
      </w:pPr>
      <w:proofErr w:type="spellStart"/>
      <w:r w:rsidRPr="00BC04B0">
        <w:rPr>
          <w:color w:val="191919"/>
        </w:rPr>
        <w:t>Fluoxetine</w:t>
      </w:r>
      <w:proofErr w:type="spellEnd"/>
      <w:r w:rsidRPr="00BC04B0">
        <w:rPr>
          <w:color w:val="191919"/>
        </w:rPr>
        <w:t xml:space="preserve"> (Prozac)</w:t>
      </w:r>
      <w:r w:rsidR="00BC04B0" w:rsidRPr="00BC04B0">
        <w:rPr>
          <w:color w:val="191919"/>
        </w:rPr>
        <w:t xml:space="preserve">: </w:t>
      </w:r>
      <w:r w:rsidRPr="00BC04B0">
        <w:rPr>
          <w:color w:val="191919"/>
        </w:rPr>
        <w:t xml:space="preserve">Taking ginkgo along with St. John's </w:t>
      </w:r>
      <w:proofErr w:type="spellStart"/>
      <w:r w:rsidRPr="00BC04B0">
        <w:rPr>
          <w:color w:val="191919"/>
        </w:rPr>
        <w:t>wort</w:t>
      </w:r>
      <w:proofErr w:type="spellEnd"/>
      <w:r w:rsidRPr="00BC04B0">
        <w:rPr>
          <w:color w:val="191919"/>
        </w:rPr>
        <w:t xml:space="preserve">, other herbs and </w:t>
      </w:r>
      <w:proofErr w:type="spellStart"/>
      <w:r w:rsidRPr="00BC04B0">
        <w:rPr>
          <w:color w:val="191919"/>
        </w:rPr>
        <w:t>fluoxetine</w:t>
      </w:r>
      <w:proofErr w:type="spellEnd"/>
      <w:r w:rsidRPr="00BC04B0">
        <w:rPr>
          <w:color w:val="191919"/>
        </w:rPr>
        <w:t xml:space="preserve"> (Prozac) might cause irritat</w:t>
      </w:r>
      <w:r w:rsidR="00BC04B0" w:rsidRPr="00BC04B0">
        <w:rPr>
          <w:color w:val="191919"/>
        </w:rPr>
        <w:t>ion</w:t>
      </w:r>
      <w:r w:rsidRPr="00BC04B0">
        <w:rPr>
          <w:color w:val="191919"/>
        </w:rPr>
        <w:t>, nervous</w:t>
      </w:r>
      <w:r w:rsidR="00BC04B0" w:rsidRPr="00BC04B0">
        <w:rPr>
          <w:color w:val="191919"/>
        </w:rPr>
        <w:t>ness</w:t>
      </w:r>
      <w:r w:rsidRPr="00BC04B0">
        <w:rPr>
          <w:color w:val="191919"/>
        </w:rPr>
        <w:t>, jittery, and excited</w:t>
      </w:r>
      <w:r w:rsidR="00BC04B0" w:rsidRPr="00BC04B0">
        <w:rPr>
          <w:color w:val="191919"/>
        </w:rPr>
        <w:t xml:space="preserve"> feelings</w:t>
      </w:r>
      <w:r w:rsidRPr="00BC04B0">
        <w:rPr>
          <w:color w:val="191919"/>
        </w:rPr>
        <w:t xml:space="preserve">. This is called hypomania. </w:t>
      </w:r>
    </w:p>
    <w:p w:rsidR="00C0098C" w:rsidRPr="00BC04B0" w:rsidRDefault="00C0098C" w:rsidP="00C0098C">
      <w:pPr>
        <w:pStyle w:val="NormalWeb"/>
        <w:numPr>
          <w:ilvl w:val="0"/>
          <w:numId w:val="18"/>
        </w:numPr>
        <w:shd w:val="clear" w:color="auto" w:fill="FFFFFF"/>
        <w:spacing w:before="0" w:beforeAutospacing="0" w:after="345" w:afterAutospacing="0"/>
        <w:rPr>
          <w:color w:val="191919"/>
        </w:rPr>
      </w:pPr>
      <w:r w:rsidRPr="00BC04B0">
        <w:rPr>
          <w:color w:val="191919"/>
        </w:rPr>
        <w:t>Medications changed by the liver (</w:t>
      </w:r>
      <w:proofErr w:type="spellStart"/>
      <w:r w:rsidRPr="00BC04B0">
        <w:rPr>
          <w:color w:val="191919"/>
        </w:rPr>
        <w:t>Cytochrome</w:t>
      </w:r>
      <w:proofErr w:type="spellEnd"/>
      <w:r w:rsidRPr="00BC04B0">
        <w:rPr>
          <w:color w:val="191919"/>
        </w:rPr>
        <w:t xml:space="preserve"> P450 1A2 (CYP1A2) substrates) interacts with GINKGO</w:t>
      </w:r>
    </w:p>
    <w:p w:rsidR="00C0098C" w:rsidRPr="00BC04B0" w:rsidRDefault="00C0098C" w:rsidP="00C0098C">
      <w:pPr>
        <w:pStyle w:val="NormalWeb"/>
        <w:shd w:val="clear" w:color="auto" w:fill="FFFFFF"/>
        <w:spacing w:before="0" w:beforeAutospacing="0" w:after="345" w:afterAutospacing="0"/>
        <w:ind w:left="720"/>
        <w:rPr>
          <w:color w:val="191919"/>
        </w:rPr>
      </w:pPr>
      <w:r w:rsidRPr="00BC04B0">
        <w:rPr>
          <w:color w:val="191919"/>
        </w:rPr>
        <w:t xml:space="preserve">Some medications are changed and broken down by the liver. Ginkgo might decrease how quickly the liver breaks down some medications. Taking ginkgo along with some medications that are changed by the liver might increase the effects and side effects of some medications. Some of these medications that are changed by the liver include </w:t>
      </w:r>
      <w:proofErr w:type="spellStart"/>
      <w:r w:rsidRPr="00BC04B0">
        <w:rPr>
          <w:color w:val="191919"/>
        </w:rPr>
        <w:t>clozapine</w:t>
      </w:r>
      <w:proofErr w:type="spellEnd"/>
      <w:r w:rsidRPr="00BC04B0">
        <w:rPr>
          <w:color w:val="191919"/>
        </w:rPr>
        <w:t xml:space="preserve"> (</w:t>
      </w:r>
      <w:proofErr w:type="spellStart"/>
      <w:r w:rsidRPr="00BC04B0">
        <w:rPr>
          <w:color w:val="191919"/>
        </w:rPr>
        <w:t>Clozaril</w:t>
      </w:r>
      <w:proofErr w:type="spellEnd"/>
      <w:r w:rsidRPr="00BC04B0">
        <w:rPr>
          <w:color w:val="191919"/>
        </w:rPr>
        <w:t xml:space="preserve">), </w:t>
      </w:r>
      <w:proofErr w:type="spellStart"/>
      <w:r w:rsidRPr="00BC04B0">
        <w:rPr>
          <w:color w:val="191919"/>
        </w:rPr>
        <w:t>cyclobenzaprine</w:t>
      </w:r>
      <w:proofErr w:type="spellEnd"/>
      <w:r w:rsidRPr="00BC04B0">
        <w:rPr>
          <w:color w:val="191919"/>
        </w:rPr>
        <w:t xml:space="preserve"> (</w:t>
      </w:r>
      <w:proofErr w:type="spellStart"/>
      <w:r w:rsidRPr="00BC04B0">
        <w:rPr>
          <w:color w:val="191919"/>
        </w:rPr>
        <w:t>Flexeril</w:t>
      </w:r>
      <w:proofErr w:type="spellEnd"/>
      <w:r w:rsidRPr="00BC04B0">
        <w:rPr>
          <w:color w:val="191919"/>
        </w:rPr>
        <w:t xml:space="preserve">), </w:t>
      </w:r>
      <w:proofErr w:type="spellStart"/>
      <w:r w:rsidRPr="00BC04B0">
        <w:rPr>
          <w:color w:val="191919"/>
        </w:rPr>
        <w:t>fluvoxamine</w:t>
      </w:r>
      <w:proofErr w:type="spellEnd"/>
      <w:r w:rsidRPr="00BC04B0">
        <w:rPr>
          <w:color w:val="191919"/>
        </w:rPr>
        <w:t xml:space="preserve"> (</w:t>
      </w:r>
      <w:proofErr w:type="spellStart"/>
      <w:r w:rsidRPr="00BC04B0">
        <w:rPr>
          <w:color w:val="191919"/>
        </w:rPr>
        <w:t>Luvox</w:t>
      </w:r>
      <w:proofErr w:type="spellEnd"/>
      <w:r w:rsidRPr="00BC04B0">
        <w:rPr>
          <w:color w:val="191919"/>
        </w:rPr>
        <w:t>), haloperidol (</w:t>
      </w:r>
      <w:proofErr w:type="spellStart"/>
      <w:r w:rsidRPr="00BC04B0">
        <w:rPr>
          <w:color w:val="191919"/>
        </w:rPr>
        <w:t>Haldol</w:t>
      </w:r>
      <w:proofErr w:type="spellEnd"/>
      <w:r w:rsidRPr="00BC04B0">
        <w:rPr>
          <w:color w:val="191919"/>
        </w:rPr>
        <w:t xml:space="preserve">), </w:t>
      </w:r>
      <w:proofErr w:type="spellStart"/>
      <w:r w:rsidRPr="00BC04B0">
        <w:rPr>
          <w:color w:val="191919"/>
        </w:rPr>
        <w:t>imipramine</w:t>
      </w:r>
      <w:proofErr w:type="spellEnd"/>
      <w:r w:rsidRPr="00BC04B0">
        <w:rPr>
          <w:color w:val="191919"/>
        </w:rPr>
        <w:t xml:space="preserve"> (</w:t>
      </w:r>
      <w:proofErr w:type="spellStart"/>
      <w:r w:rsidRPr="00BC04B0">
        <w:rPr>
          <w:color w:val="191919"/>
        </w:rPr>
        <w:t>Tofranil</w:t>
      </w:r>
      <w:proofErr w:type="spellEnd"/>
      <w:r w:rsidRPr="00BC04B0">
        <w:rPr>
          <w:color w:val="191919"/>
        </w:rPr>
        <w:t xml:space="preserve">), </w:t>
      </w:r>
      <w:proofErr w:type="spellStart"/>
      <w:r w:rsidRPr="00BC04B0">
        <w:rPr>
          <w:color w:val="191919"/>
        </w:rPr>
        <w:t>mexiletine</w:t>
      </w:r>
      <w:proofErr w:type="spellEnd"/>
      <w:r w:rsidRPr="00BC04B0">
        <w:rPr>
          <w:color w:val="191919"/>
        </w:rPr>
        <w:t xml:space="preserve"> (</w:t>
      </w:r>
      <w:proofErr w:type="spellStart"/>
      <w:r w:rsidRPr="00BC04B0">
        <w:rPr>
          <w:color w:val="191919"/>
        </w:rPr>
        <w:t>Mexitil</w:t>
      </w:r>
      <w:proofErr w:type="spellEnd"/>
      <w:r w:rsidRPr="00BC04B0">
        <w:rPr>
          <w:color w:val="191919"/>
        </w:rPr>
        <w:t xml:space="preserve">), </w:t>
      </w:r>
      <w:proofErr w:type="spellStart"/>
      <w:r w:rsidRPr="00BC04B0">
        <w:rPr>
          <w:color w:val="191919"/>
        </w:rPr>
        <w:t>olanzapine</w:t>
      </w:r>
      <w:proofErr w:type="spellEnd"/>
      <w:r w:rsidRPr="00BC04B0">
        <w:rPr>
          <w:color w:val="191919"/>
        </w:rPr>
        <w:t xml:space="preserve"> (</w:t>
      </w:r>
      <w:proofErr w:type="spellStart"/>
      <w:r w:rsidRPr="00BC04B0">
        <w:rPr>
          <w:color w:val="191919"/>
        </w:rPr>
        <w:t>Zyprexa</w:t>
      </w:r>
      <w:proofErr w:type="spellEnd"/>
      <w:r w:rsidRPr="00BC04B0">
        <w:rPr>
          <w:color w:val="191919"/>
        </w:rPr>
        <w:t xml:space="preserve">), </w:t>
      </w:r>
      <w:proofErr w:type="spellStart"/>
      <w:r w:rsidRPr="00BC04B0">
        <w:rPr>
          <w:color w:val="191919"/>
        </w:rPr>
        <w:t>pentazocine</w:t>
      </w:r>
      <w:proofErr w:type="spellEnd"/>
      <w:r w:rsidRPr="00BC04B0">
        <w:rPr>
          <w:color w:val="191919"/>
        </w:rPr>
        <w:t xml:space="preserve"> (</w:t>
      </w:r>
      <w:proofErr w:type="spellStart"/>
      <w:r w:rsidRPr="00BC04B0">
        <w:rPr>
          <w:color w:val="191919"/>
        </w:rPr>
        <w:t>Talwin</w:t>
      </w:r>
      <w:proofErr w:type="spellEnd"/>
      <w:r w:rsidRPr="00BC04B0">
        <w:rPr>
          <w:color w:val="191919"/>
        </w:rPr>
        <w:t xml:space="preserve">), </w:t>
      </w:r>
      <w:proofErr w:type="spellStart"/>
      <w:r w:rsidRPr="00BC04B0">
        <w:rPr>
          <w:color w:val="191919"/>
        </w:rPr>
        <w:t>propranolol</w:t>
      </w:r>
      <w:proofErr w:type="spellEnd"/>
      <w:r w:rsidRPr="00BC04B0">
        <w:rPr>
          <w:color w:val="191919"/>
        </w:rPr>
        <w:t xml:space="preserve"> (</w:t>
      </w:r>
      <w:proofErr w:type="spellStart"/>
      <w:r w:rsidRPr="00BC04B0">
        <w:rPr>
          <w:color w:val="191919"/>
        </w:rPr>
        <w:t>Inderal</w:t>
      </w:r>
      <w:proofErr w:type="spellEnd"/>
      <w:r w:rsidRPr="00BC04B0">
        <w:rPr>
          <w:color w:val="191919"/>
        </w:rPr>
        <w:t xml:space="preserve">), </w:t>
      </w:r>
      <w:proofErr w:type="spellStart"/>
      <w:r w:rsidRPr="00BC04B0">
        <w:rPr>
          <w:color w:val="191919"/>
        </w:rPr>
        <w:t>tacrine</w:t>
      </w:r>
      <w:proofErr w:type="spellEnd"/>
      <w:r w:rsidRPr="00BC04B0">
        <w:rPr>
          <w:color w:val="191919"/>
        </w:rPr>
        <w:t xml:space="preserve"> (</w:t>
      </w:r>
      <w:proofErr w:type="spellStart"/>
      <w:r w:rsidRPr="00BC04B0">
        <w:rPr>
          <w:color w:val="191919"/>
        </w:rPr>
        <w:t>Cognex</w:t>
      </w:r>
      <w:proofErr w:type="spellEnd"/>
      <w:r w:rsidRPr="00BC04B0">
        <w:rPr>
          <w:color w:val="191919"/>
        </w:rPr>
        <w:t xml:space="preserve">), </w:t>
      </w:r>
      <w:proofErr w:type="spellStart"/>
      <w:r w:rsidRPr="00BC04B0">
        <w:rPr>
          <w:color w:val="191919"/>
        </w:rPr>
        <w:t>theophylline</w:t>
      </w:r>
      <w:proofErr w:type="spellEnd"/>
      <w:r w:rsidRPr="00BC04B0">
        <w:rPr>
          <w:color w:val="191919"/>
        </w:rPr>
        <w:t xml:space="preserve">, </w:t>
      </w:r>
      <w:proofErr w:type="spellStart"/>
      <w:r w:rsidRPr="00BC04B0">
        <w:rPr>
          <w:color w:val="191919"/>
        </w:rPr>
        <w:t>zileuton</w:t>
      </w:r>
      <w:proofErr w:type="spellEnd"/>
      <w:r w:rsidRPr="00BC04B0">
        <w:rPr>
          <w:color w:val="191919"/>
        </w:rPr>
        <w:t xml:space="preserve"> (</w:t>
      </w:r>
      <w:proofErr w:type="spellStart"/>
      <w:r w:rsidRPr="00BC04B0">
        <w:rPr>
          <w:color w:val="191919"/>
        </w:rPr>
        <w:t>Zyflo</w:t>
      </w:r>
      <w:proofErr w:type="spellEnd"/>
      <w:r w:rsidRPr="00BC04B0">
        <w:rPr>
          <w:color w:val="191919"/>
        </w:rPr>
        <w:t xml:space="preserve">), </w:t>
      </w:r>
      <w:proofErr w:type="spellStart"/>
      <w:r w:rsidRPr="00BC04B0">
        <w:rPr>
          <w:color w:val="191919"/>
        </w:rPr>
        <w:t>zolmitriptan</w:t>
      </w:r>
      <w:proofErr w:type="spellEnd"/>
      <w:r w:rsidRPr="00BC04B0">
        <w:rPr>
          <w:color w:val="191919"/>
        </w:rPr>
        <w:t xml:space="preserve"> (</w:t>
      </w:r>
      <w:proofErr w:type="spellStart"/>
      <w:r w:rsidRPr="00BC04B0">
        <w:rPr>
          <w:color w:val="191919"/>
        </w:rPr>
        <w:t>Zomig</w:t>
      </w:r>
      <w:proofErr w:type="spellEnd"/>
      <w:r w:rsidRPr="00BC04B0">
        <w:rPr>
          <w:color w:val="191919"/>
        </w:rPr>
        <w:t>), and others.</w:t>
      </w:r>
    </w:p>
    <w:p w:rsidR="00C0098C" w:rsidRPr="00BC04B0" w:rsidRDefault="00C0098C" w:rsidP="00C0098C">
      <w:pPr>
        <w:pStyle w:val="NormalWeb"/>
        <w:numPr>
          <w:ilvl w:val="0"/>
          <w:numId w:val="18"/>
        </w:numPr>
        <w:shd w:val="clear" w:color="auto" w:fill="FFFFFF"/>
        <w:spacing w:before="0" w:beforeAutospacing="0" w:after="345" w:afterAutospacing="0"/>
        <w:rPr>
          <w:color w:val="191919"/>
        </w:rPr>
      </w:pPr>
      <w:r w:rsidRPr="00BC04B0">
        <w:rPr>
          <w:color w:val="191919"/>
        </w:rPr>
        <w:t>Medications changed by the liver (</w:t>
      </w:r>
      <w:proofErr w:type="spellStart"/>
      <w:r w:rsidRPr="00BC04B0">
        <w:rPr>
          <w:color w:val="191919"/>
        </w:rPr>
        <w:t>Cytochrome</w:t>
      </w:r>
      <w:proofErr w:type="spellEnd"/>
      <w:r w:rsidRPr="00BC04B0">
        <w:rPr>
          <w:color w:val="191919"/>
        </w:rPr>
        <w:t xml:space="preserve"> P450 2C19 (CYP2C19) substrates) interacts with GINKGO</w:t>
      </w:r>
    </w:p>
    <w:p w:rsidR="00C0098C" w:rsidRPr="00BC04B0" w:rsidRDefault="00C0098C" w:rsidP="00C0098C">
      <w:pPr>
        <w:pStyle w:val="NormalWeb"/>
        <w:shd w:val="clear" w:color="auto" w:fill="FFFFFF"/>
        <w:spacing w:before="0" w:beforeAutospacing="0" w:after="345" w:afterAutospacing="0"/>
        <w:ind w:left="720"/>
        <w:rPr>
          <w:color w:val="191919"/>
        </w:rPr>
      </w:pPr>
      <w:r w:rsidRPr="00BC04B0">
        <w:rPr>
          <w:color w:val="191919"/>
        </w:rPr>
        <w:t xml:space="preserve">Some medications are changed and broken down by the liver. Ginkgo might increase how quickly the liver breaks down some medications. Taking ginkgo with these medications might decrease how well the medication works. </w:t>
      </w:r>
      <w:proofErr w:type="spellStart"/>
      <w:r w:rsidRPr="00BC04B0">
        <w:rPr>
          <w:color w:val="191919"/>
        </w:rPr>
        <w:t>br</w:t>
      </w:r>
      <w:proofErr w:type="spellEnd"/>
      <w:r w:rsidRPr="00BC04B0">
        <w:rPr>
          <w:color w:val="191919"/>
        </w:rPr>
        <w:t xml:space="preserve"> /&gt;&lt;</w:t>
      </w:r>
      <w:proofErr w:type="spellStart"/>
      <w:r w:rsidRPr="00BC04B0">
        <w:rPr>
          <w:color w:val="191919"/>
        </w:rPr>
        <w:t>br</w:t>
      </w:r>
      <w:proofErr w:type="spellEnd"/>
      <w:r w:rsidRPr="00BC04B0">
        <w:rPr>
          <w:color w:val="191919"/>
        </w:rPr>
        <w:t xml:space="preserve"> /&gt; Some of these medications that are changed by the liver include </w:t>
      </w:r>
      <w:proofErr w:type="spellStart"/>
      <w:r w:rsidRPr="00BC04B0">
        <w:rPr>
          <w:color w:val="191919"/>
        </w:rPr>
        <w:t>amitriptyline</w:t>
      </w:r>
      <w:proofErr w:type="spellEnd"/>
      <w:r w:rsidRPr="00BC04B0">
        <w:rPr>
          <w:color w:val="191919"/>
        </w:rPr>
        <w:t xml:space="preserve"> (</w:t>
      </w:r>
      <w:proofErr w:type="spellStart"/>
      <w:r w:rsidRPr="00BC04B0">
        <w:rPr>
          <w:color w:val="191919"/>
        </w:rPr>
        <w:t>Elavil</w:t>
      </w:r>
      <w:proofErr w:type="spellEnd"/>
      <w:r w:rsidRPr="00BC04B0">
        <w:rPr>
          <w:color w:val="191919"/>
        </w:rPr>
        <w:t xml:space="preserve">), </w:t>
      </w:r>
      <w:proofErr w:type="spellStart"/>
      <w:r w:rsidRPr="00BC04B0">
        <w:rPr>
          <w:color w:val="191919"/>
        </w:rPr>
        <w:t>carisoprodol</w:t>
      </w:r>
      <w:proofErr w:type="spellEnd"/>
      <w:r w:rsidRPr="00BC04B0">
        <w:rPr>
          <w:color w:val="191919"/>
        </w:rPr>
        <w:t xml:space="preserve"> (Soma), </w:t>
      </w:r>
      <w:proofErr w:type="spellStart"/>
      <w:r w:rsidRPr="00BC04B0">
        <w:rPr>
          <w:color w:val="191919"/>
        </w:rPr>
        <w:t>citalopram</w:t>
      </w:r>
      <w:proofErr w:type="spellEnd"/>
      <w:r w:rsidRPr="00BC04B0">
        <w:rPr>
          <w:color w:val="191919"/>
        </w:rPr>
        <w:t xml:space="preserve"> (</w:t>
      </w:r>
      <w:proofErr w:type="spellStart"/>
      <w:r w:rsidRPr="00BC04B0">
        <w:rPr>
          <w:color w:val="191919"/>
        </w:rPr>
        <w:t>Celexa</w:t>
      </w:r>
      <w:proofErr w:type="spellEnd"/>
      <w:r w:rsidRPr="00BC04B0">
        <w:rPr>
          <w:color w:val="191919"/>
        </w:rPr>
        <w:t xml:space="preserve">), diazepam (Valium), </w:t>
      </w:r>
      <w:proofErr w:type="spellStart"/>
      <w:r w:rsidRPr="00BC04B0">
        <w:rPr>
          <w:color w:val="191919"/>
        </w:rPr>
        <w:t>lansoprazole</w:t>
      </w:r>
      <w:proofErr w:type="spellEnd"/>
      <w:r w:rsidRPr="00BC04B0">
        <w:rPr>
          <w:color w:val="191919"/>
        </w:rPr>
        <w:t xml:space="preserve"> (</w:t>
      </w:r>
      <w:proofErr w:type="spellStart"/>
      <w:r w:rsidRPr="00BC04B0">
        <w:rPr>
          <w:color w:val="191919"/>
        </w:rPr>
        <w:t>Prevacid</w:t>
      </w:r>
      <w:proofErr w:type="spellEnd"/>
      <w:r w:rsidRPr="00BC04B0">
        <w:rPr>
          <w:color w:val="191919"/>
        </w:rPr>
        <w:t xml:space="preserve">), </w:t>
      </w:r>
      <w:proofErr w:type="spellStart"/>
      <w:r w:rsidRPr="00BC04B0">
        <w:rPr>
          <w:color w:val="191919"/>
        </w:rPr>
        <w:t>omeprazole</w:t>
      </w:r>
      <w:proofErr w:type="spellEnd"/>
      <w:r w:rsidRPr="00BC04B0">
        <w:rPr>
          <w:color w:val="191919"/>
        </w:rPr>
        <w:t xml:space="preserve"> (</w:t>
      </w:r>
      <w:proofErr w:type="spellStart"/>
      <w:r w:rsidRPr="00BC04B0">
        <w:rPr>
          <w:color w:val="191919"/>
        </w:rPr>
        <w:t>Prilosec</w:t>
      </w:r>
      <w:proofErr w:type="spellEnd"/>
      <w:r w:rsidRPr="00BC04B0">
        <w:rPr>
          <w:color w:val="191919"/>
        </w:rPr>
        <w:t xml:space="preserve">), </w:t>
      </w:r>
      <w:proofErr w:type="spellStart"/>
      <w:r w:rsidRPr="00BC04B0">
        <w:rPr>
          <w:color w:val="191919"/>
        </w:rPr>
        <w:t>phenytoin</w:t>
      </w:r>
      <w:proofErr w:type="spellEnd"/>
      <w:r w:rsidRPr="00BC04B0">
        <w:rPr>
          <w:color w:val="191919"/>
        </w:rPr>
        <w:t xml:space="preserve"> (</w:t>
      </w:r>
      <w:proofErr w:type="spellStart"/>
      <w:r w:rsidRPr="00BC04B0">
        <w:rPr>
          <w:color w:val="191919"/>
        </w:rPr>
        <w:t>Dilantin</w:t>
      </w:r>
      <w:proofErr w:type="spellEnd"/>
      <w:r w:rsidRPr="00BC04B0">
        <w:rPr>
          <w:color w:val="191919"/>
        </w:rPr>
        <w:t xml:space="preserve">), </w:t>
      </w:r>
      <w:proofErr w:type="spellStart"/>
      <w:r w:rsidRPr="00BC04B0">
        <w:rPr>
          <w:color w:val="191919"/>
        </w:rPr>
        <w:t>warfarin</w:t>
      </w:r>
      <w:proofErr w:type="spellEnd"/>
      <w:r w:rsidRPr="00BC04B0">
        <w:rPr>
          <w:color w:val="191919"/>
        </w:rPr>
        <w:t xml:space="preserve"> (Coumadin), and many others.</w:t>
      </w:r>
    </w:p>
    <w:p w:rsidR="00135E56" w:rsidRPr="00595362" w:rsidRDefault="00135E56" w:rsidP="00135E56">
      <w:pPr>
        <w:pStyle w:val="NormalWeb"/>
        <w:numPr>
          <w:ilvl w:val="0"/>
          <w:numId w:val="19"/>
        </w:numPr>
        <w:shd w:val="clear" w:color="auto" w:fill="FFFFFF"/>
        <w:spacing w:before="0" w:beforeAutospacing="0" w:after="345" w:afterAutospacing="0"/>
        <w:rPr>
          <w:color w:val="191919"/>
        </w:rPr>
      </w:pPr>
      <w:proofErr w:type="spellStart"/>
      <w:r w:rsidRPr="00595362">
        <w:rPr>
          <w:color w:val="191919"/>
        </w:rPr>
        <w:t>Antidiabetes</w:t>
      </w:r>
      <w:proofErr w:type="spellEnd"/>
      <w:r w:rsidRPr="00595362">
        <w:rPr>
          <w:color w:val="191919"/>
        </w:rPr>
        <w:t xml:space="preserve"> drugs</w:t>
      </w:r>
      <w:r w:rsidR="00595362" w:rsidRPr="00595362">
        <w:rPr>
          <w:color w:val="191919"/>
        </w:rPr>
        <w:t>:</w:t>
      </w:r>
      <w:r w:rsidR="00595362">
        <w:rPr>
          <w:color w:val="191919"/>
        </w:rPr>
        <w:t xml:space="preserve"> </w:t>
      </w:r>
      <w:r w:rsidRPr="00595362">
        <w:rPr>
          <w:color w:val="191919"/>
        </w:rPr>
        <w:t xml:space="preserve">Diabetes medications are used to lower blood sugar. Ginkgo might increase or decrease insulin and blood sugar in people with type 2 diabetes. Taking ginkgo along with diabetes medications might decrease how well your medication works. Monitor your blood sugar closely. Some medications used for diabetes include </w:t>
      </w:r>
      <w:proofErr w:type="spellStart"/>
      <w:r w:rsidRPr="00595362">
        <w:rPr>
          <w:color w:val="191919"/>
        </w:rPr>
        <w:t>glimepiride</w:t>
      </w:r>
      <w:proofErr w:type="spellEnd"/>
      <w:r w:rsidRPr="00595362">
        <w:rPr>
          <w:color w:val="191919"/>
        </w:rPr>
        <w:t xml:space="preserve"> (</w:t>
      </w:r>
      <w:proofErr w:type="spellStart"/>
      <w:r w:rsidRPr="00595362">
        <w:rPr>
          <w:color w:val="191919"/>
        </w:rPr>
        <w:t>Amaryl</w:t>
      </w:r>
      <w:proofErr w:type="spellEnd"/>
      <w:r w:rsidRPr="00595362">
        <w:rPr>
          <w:color w:val="191919"/>
        </w:rPr>
        <w:t xml:space="preserve">), </w:t>
      </w:r>
      <w:proofErr w:type="spellStart"/>
      <w:r w:rsidRPr="00595362">
        <w:rPr>
          <w:color w:val="191919"/>
        </w:rPr>
        <w:t>glyburide</w:t>
      </w:r>
      <w:proofErr w:type="spellEnd"/>
      <w:r w:rsidRPr="00595362">
        <w:rPr>
          <w:color w:val="191919"/>
        </w:rPr>
        <w:t xml:space="preserve"> (</w:t>
      </w:r>
      <w:proofErr w:type="spellStart"/>
      <w:r w:rsidRPr="00595362">
        <w:rPr>
          <w:color w:val="191919"/>
        </w:rPr>
        <w:t>DiaBeta</w:t>
      </w:r>
      <w:proofErr w:type="spellEnd"/>
      <w:r w:rsidRPr="00595362">
        <w:rPr>
          <w:color w:val="191919"/>
        </w:rPr>
        <w:t xml:space="preserve">, </w:t>
      </w:r>
      <w:proofErr w:type="spellStart"/>
      <w:r w:rsidRPr="00595362">
        <w:rPr>
          <w:color w:val="191919"/>
        </w:rPr>
        <w:t>Glynase</w:t>
      </w:r>
      <w:proofErr w:type="spellEnd"/>
      <w:r w:rsidRPr="00595362">
        <w:rPr>
          <w:color w:val="191919"/>
        </w:rPr>
        <w:t xml:space="preserve"> </w:t>
      </w:r>
      <w:proofErr w:type="spellStart"/>
      <w:r w:rsidRPr="00595362">
        <w:rPr>
          <w:color w:val="191919"/>
        </w:rPr>
        <w:t>PresTab</w:t>
      </w:r>
      <w:proofErr w:type="spellEnd"/>
      <w:r w:rsidRPr="00595362">
        <w:rPr>
          <w:color w:val="191919"/>
        </w:rPr>
        <w:t xml:space="preserve">, </w:t>
      </w:r>
      <w:proofErr w:type="spellStart"/>
      <w:proofErr w:type="gramStart"/>
      <w:r w:rsidRPr="00595362">
        <w:rPr>
          <w:color w:val="191919"/>
        </w:rPr>
        <w:t>Micronase</w:t>
      </w:r>
      <w:proofErr w:type="spellEnd"/>
      <w:proofErr w:type="gramEnd"/>
      <w:r w:rsidRPr="00595362">
        <w:rPr>
          <w:color w:val="191919"/>
        </w:rPr>
        <w:t xml:space="preserve">), insulin, </w:t>
      </w:r>
      <w:proofErr w:type="spellStart"/>
      <w:r w:rsidRPr="00595362">
        <w:rPr>
          <w:color w:val="191919"/>
        </w:rPr>
        <w:t>pioglitazone</w:t>
      </w:r>
      <w:proofErr w:type="spellEnd"/>
      <w:r w:rsidRPr="00595362">
        <w:rPr>
          <w:color w:val="191919"/>
        </w:rPr>
        <w:t xml:space="preserve"> (</w:t>
      </w:r>
      <w:proofErr w:type="spellStart"/>
      <w:r w:rsidRPr="00595362">
        <w:rPr>
          <w:color w:val="191919"/>
        </w:rPr>
        <w:t>Actos</w:t>
      </w:r>
      <w:proofErr w:type="spellEnd"/>
      <w:r w:rsidRPr="00595362">
        <w:rPr>
          <w:color w:val="191919"/>
        </w:rPr>
        <w:t xml:space="preserve">), </w:t>
      </w:r>
      <w:proofErr w:type="spellStart"/>
      <w:r w:rsidRPr="00595362">
        <w:rPr>
          <w:color w:val="191919"/>
        </w:rPr>
        <w:t>rosiglitazone</w:t>
      </w:r>
      <w:proofErr w:type="spellEnd"/>
      <w:r w:rsidRPr="00595362">
        <w:rPr>
          <w:color w:val="191919"/>
        </w:rPr>
        <w:t xml:space="preserve"> (</w:t>
      </w:r>
      <w:proofErr w:type="spellStart"/>
      <w:r w:rsidRPr="00595362">
        <w:rPr>
          <w:color w:val="191919"/>
        </w:rPr>
        <w:t>Avandia</w:t>
      </w:r>
      <w:proofErr w:type="spellEnd"/>
      <w:r w:rsidRPr="00595362">
        <w:rPr>
          <w:color w:val="191919"/>
        </w:rPr>
        <w:t xml:space="preserve">), </w:t>
      </w:r>
      <w:proofErr w:type="spellStart"/>
      <w:r w:rsidRPr="00595362">
        <w:rPr>
          <w:color w:val="191919"/>
        </w:rPr>
        <w:t>chlorpropamide</w:t>
      </w:r>
      <w:proofErr w:type="spellEnd"/>
      <w:r w:rsidRPr="00595362">
        <w:rPr>
          <w:color w:val="191919"/>
        </w:rPr>
        <w:t xml:space="preserve"> (</w:t>
      </w:r>
      <w:proofErr w:type="spellStart"/>
      <w:r w:rsidRPr="00595362">
        <w:rPr>
          <w:color w:val="191919"/>
        </w:rPr>
        <w:t>Diabinese</w:t>
      </w:r>
      <w:proofErr w:type="spellEnd"/>
      <w:r w:rsidRPr="00595362">
        <w:rPr>
          <w:color w:val="191919"/>
        </w:rPr>
        <w:t xml:space="preserve">), </w:t>
      </w:r>
      <w:proofErr w:type="spellStart"/>
      <w:r w:rsidRPr="00595362">
        <w:rPr>
          <w:color w:val="191919"/>
        </w:rPr>
        <w:t>glipizide</w:t>
      </w:r>
      <w:proofErr w:type="spellEnd"/>
      <w:r w:rsidRPr="00595362">
        <w:rPr>
          <w:color w:val="191919"/>
        </w:rPr>
        <w:t xml:space="preserve"> (</w:t>
      </w:r>
      <w:proofErr w:type="spellStart"/>
      <w:r w:rsidRPr="00595362">
        <w:rPr>
          <w:color w:val="191919"/>
        </w:rPr>
        <w:t>Glucotrol</w:t>
      </w:r>
      <w:proofErr w:type="spellEnd"/>
      <w:r w:rsidRPr="00595362">
        <w:rPr>
          <w:color w:val="191919"/>
        </w:rPr>
        <w:t xml:space="preserve">), </w:t>
      </w:r>
      <w:proofErr w:type="spellStart"/>
      <w:r w:rsidRPr="00595362">
        <w:rPr>
          <w:color w:val="191919"/>
        </w:rPr>
        <w:t>tolbutamide</w:t>
      </w:r>
      <w:proofErr w:type="spellEnd"/>
      <w:r w:rsidRPr="00595362">
        <w:rPr>
          <w:color w:val="191919"/>
        </w:rPr>
        <w:t xml:space="preserve"> (</w:t>
      </w:r>
      <w:proofErr w:type="spellStart"/>
      <w:r w:rsidRPr="00595362">
        <w:rPr>
          <w:color w:val="191919"/>
        </w:rPr>
        <w:t>Orinase</w:t>
      </w:r>
      <w:proofErr w:type="spellEnd"/>
      <w:r w:rsidRPr="00595362">
        <w:rPr>
          <w:color w:val="191919"/>
        </w:rPr>
        <w:t>), and others.</w:t>
      </w:r>
    </w:p>
    <w:p w:rsidR="00C54CD4" w:rsidRPr="00BC04B0" w:rsidRDefault="00C54CD4" w:rsidP="00C54CD4">
      <w:pPr>
        <w:pStyle w:val="NormalWeb"/>
        <w:shd w:val="clear" w:color="auto" w:fill="FFFFFF"/>
        <w:spacing w:before="0" w:beforeAutospacing="0" w:after="345" w:afterAutospacing="0"/>
        <w:rPr>
          <w:color w:val="191919"/>
        </w:rPr>
      </w:pPr>
      <w:proofErr w:type="spellStart"/>
      <w:r w:rsidRPr="00BC04B0">
        <w:rPr>
          <w:color w:val="191919"/>
        </w:rPr>
        <w:t>Trazodone</w:t>
      </w:r>
      <w:proofErr w:type="spellEnd"/>
      <w:r w:rsidR="00595362">
        <w:rPr>
          <w:color w:val="191919"/>
        </w:rPr>
        <w:t xml:space="preserve">: </w:t>
      </w:r>
      <w:proofErr w:type="spellStart"/>
      <w:r w:rsidRPr="00BC04B0">
        <w:rPr>
          <w:color w:val="191919"/>
        </w:rPr>
        <w:t>Trazodone</w:t>
      </w:r>
      <w:proofErr w:type="spellEnd"/>
      <w:r w:rsidRPr="00BC04B0">
        <w:rPr>
          <w:color w:val="191919"/>
        </w:rPr>
        <w:t xml:space="preserve"> (</w:t>
      </w:r>
      <w:proofErr w:type="spellStart"/>
      <w:r w:rsidRPr="00BC04B0">
        <w:rPr>
          <w:color w:val="191919"/>
        </w:rPr>
        <w:t>Desyrel</w:t>
      </w:r>
      <w:proofErr w:type="spellEnd"/>
      <w:r w:rsidRPr="00BC04B0">
        <w:rPr>
          <w:color w:val="191919"/>
        </w:rPr>
        <w:t xml:space="preserve">) affects chemicals in the brain. Ginkgo can also affect chemicals in the brain. Taking </w:t>
      </w:r>
      <w:proofErr w:type="spellStart"/>
      <w:r w:rsidRPr="00BC04B0">
        <w:rPr>
          <w:color w:val="191919"/>
        </w:rPr>
        <w:t>trazodone</w:t>
      </w:r>
      <w:proofErr w:type="spellEnd"/>
      <w:r w:rsidRPr="00BC04B0">
        <w:rPr>
          <w:color w:val="191919"/>
        </w:rPr>
        <w:t xml:space="preserve"> (</w:t>
      </w:r>
      <w:proofErr w:type="spellStart"/>
      <w:r w:rsidRPr="00BC04B0">
        <w:rPr>
          <w:color w:val="191919"/>
        </w:rPr>
        <w:t>Desyrel</w:t>
      </w:r>
      <w:proofErr w:type="spellEnd"/>
      <w:r w:rsidRPr="00BC04B0">
        <w:rPr>
          <w:color w:val="191919"/>
        </w:rPr>
        <w:t xml:space="preserve">) along with ginkgo might cause serious side effects in the brain. One person taking </w:t>
      </w:r>
      <w:proofErr w:type="spellStart"/>
      <w:r w:rsidRPr="00BC04B0">
        <w:rPr>
          <w:color w:val="191919"/>
        </w:rPr>
        <w:t>trazodone</w:t>
      </w:r>
      <w:proofErr w:type="spellEnd"/>
      <w:r w:rsidRPr="00BC04B0">
        <w:rPr>
          <w:color w:val="191919"/>
        </w:rPr>
        <w:t xml:space="preserve"> and ginkgo went into a coma. Do not take ginkgo if you are taking </w:t>
      </w:r>
      <w:proofErr w:type="spellStart"/>
      <w:r w:rsidRPr="00BC04B0">
        <w:rPr>
          <w:color w:val="191919"/>
        </w:rPr>
        <w:t>trazodone</w:t>
      </w:r>
      <w:proofErr w:type="spellEnd"/>
      <w:r w:rsidRPr="00BC04B0">
        <w:rPr>
          <w:color w:val="191919"/>
        </w:rPr>
        <w:t xml:space="preserve"> (</w:t>
      </w:r>
      <w:proofErr w:type="spellStart"/>
      <w:r w:rsidRPr="00BC04B0">
        <w:rPr>
          <w:color w:val="191919"/>
        </w:rPr>
        <w:t>Desyrel</w:t>
      </w:r>
      <w:proofErr w:type="spellEnd"/>
      <w:r w:rsidRPr="00BC04B0">
        <w:rPr>
          <w:color w:val="191919"/>
        </w:rPr>
        <w:t>).</w:t>
      </w:r>
    </w:p>
    <w:p w:rsidR="00916919" w:rsidRPr="00595362" w:rsidRDefault="00916919" w:rsidP="00916919">
      <w:pPr>
        <w:pStyle w:val="NormalWeb"/>
        <w:numPr>
          <w:ilvl w:val="0"/>
          <w:numId w:val="20"/>
        </w:numPr>
        <w:shd w:val="clear" w:color="auto" w:fill="FFFFFF"/>
        <w:spacing w:before="0" w:beforeAutospacing="0" w:after="345" w:afterAutospacing="0"/>
        <w:rPr>
          <w:color w:val="191919"/>
        </w:rPr>
      </w:pPr>
      <w:r w:rsidRPr="00595362">
        <w:rPr>
          <w:color w:val="191919"/>
        </w:rPr>
        <w:lastRenderedPageBreak/>
        <w:t>Hydrochlorothiazide</w:t>
      </w:r>
      <w:r w:rsidR="00595362" w:rsidRPr="00595362">
        <w:rPr>
          <w:color w:val="191919"/>
        </w:rPr>
        <w:t xml:space="preserve">: </w:t>
      </w:r>
      <w:r w:rsidRPr="00595362">
        <w:rPr>
          <w:color w:val="191919"/>
        </w:rPr>
        <w:t>Hydrochlorothiazide is used to help decrease swelling and control blood pressure. Taking hydrochlorothiazide along with ginkgo might increase blood pressure. Before taking ginkgo talk to your healthcare professional if you take medications for high blood pressure.</w:t>
      </w:r>
    </w:p>
    <w:p w:rsidR="00916919" w:rsidRPr="00595362" w:rsidRDefault="00595362" w:rsidP="00916919">
      <w:pPr>
        <w:pStyle w:val="NormalWeb"/>
        <w:numPr>
          <w:ilvl w:val="0"/>
          <w:numId w:val="20"/>
        </w:numPr>
        <w:shd w:val="clear" w:color="auto" w:fill="FFFFFF"/>
        <w:spacing w:before="0" w:beforeAutospacing="0" w:after="345" w:afterAutospacing="0"/>
        <w:rPr>
          <w:color w:val="191919"/>
        </w:rPr>
      </w:pPr>
      <w:proofErr w:type="spellStart"/>
      <w:r w:rsidRPr="00595362">
        <w:rPr>
          <w:color w:val="191919"/>
        </w:rPr>
        <w:t>Omeprazole</w:t>
      </w:r>
      <w:proofErr w:type="spellEnd"/>
      <w:r w:rsidRPr="00595362">
        <w:rPr>
          <w:color w:val="191919"/>
        </w:rPr>
        <w:t xml:space="preserve"> (</w:t>
      </w:r>
      <w:proofErr w:type="spellStart"/>
      <w:r w:rsidRPr="00595362">
        <w:rPr>
          <w:color w:val="191919"/>
        </w:rPr>
        <w:t>Prilosec</w:t>
      </w:r>
      <w:proofErr w:type="spellEnd"/>
      <w:r w:rsidRPr="00595362">
        <w:rPr>
          <w:color w:val="191919"/>
        </w:rPr>
        <w:t xml:space="preserve">): </w:t>
      </w:r>
      <w:proofErr w:type="spellStart"/>
      <w:r w:rsidR="00916919" w:rsidRPr="00595362">
        <w:rPr>
          <w:color w:val="191919"/>
        </w:rPr>
        <w:t>Omeprazole</w:t>
      </w:r>
      <w:proofErr w:type="spellEnd"/>
      <w:r w:rsidR="00916919" w:rsidRPr="00595362">
        <w:rPr>
          <w:color w:val="191919"/>
        </w:rPr>
        <w:t xml:space="preserve"> (</w:t>
      </w:r>
      <w:proofErr w:type="spellStart"/>
      <w:r w:rsidR="00916919" w:rsidRPr="00595362">
        <w:rPr>
          <w:color w:val="191919"/>
        </w:rPr>
        <w:t>Prilosec</w:t>
      </w:r>
      <w:proofErr w:type="spellEnd"/>
      <w:r w:rsidR="00916919" w:rsidRPr="00595362">
        <w:rPr>
          <w:color w:val="191919"/>
        </w:rPr>
        <w:t xml:space="preserve">) is changed and broken down by the liver. Ginkgo might increase how fast the liver breaks down </w:t>
      </w:r>
      <w:proofErr w:type="spellStart"/>
      <w:r w:rsidR="00916919" w:rsidRPr="00595362">
        <w:rPr>
          <w:color w:val="191919"/>
        </w:rPr>
        <w:t>omeprazole</w:t>
      </w:r>
      <w:proofErr w:type="spellEnd"/>
      <w:r w:rsidR="00916919" w:rsidRPr="00595362">
        <w:rPr>
          <w:color w:val="191919"/>
        </w:rPr>
        <w:t xml:space="preserve"> (</w:t>
      </w:r>
      <w:proofErr w:type="spellStart"/>
      <w:r w:rsidR="00916919" w:rsidRPr="00595362">
        <w:rPr>
          <w:color w:val="191919"/>
        </w:rPr>
        <w:t>Prilosec</w:t>
      </w:r>
      <w:proofErr w:type="spellEnd"/>
      <w:r w:rsidR="00916919" w:rsidRPr="00595362">
        <w:rPr>
          <w:color w:val="191919"/>
        </w:rPr>
        <w:t xml:space="preserve">). Taking ginkgo with </w:t>
      </w:r>
      <w:proofErr w:type="spellStart"/>
      <w:r w:rsidR="00916919" w:rsidRPr="00595362">
        <w:rPr>
          <w:color w:val="191919"/>
        </w:rPr>
        <w:t>omeprazole</w:t>
      </w:r>
      <w:proofErr w:type="spellEnd"/>
      <w:r w:rsidR="00916919" w:rsidRPr="00595362">
        <w:rPr>
          <w:color w:val="191919"/>
        </w:rPr>
        <w:t xml:space="preserve"> (</w:t>
      </w:r>
      <w:proofErr w:type="spellStart"/>
      <w:r w:rsidR="00916919" w:rsidRPr="00595362">
        <w:rPr>
          <w:color w:val="191919"/>
        </w:rPr>
        <w:t>Prilosec</w:t>
      </w:r>
      <w:proofErr w:type="spellEnd"/>
      <w:r w:rsidR="00916919" w:rsidRPr="00595362">
        <w:rPr>
          <w:color w:val="191919"/>
        </w:rPr>
        <w:t xml:space="preserve">) might decrease how well </w:t>
      </w:r>
      <w:proofErr w:type="spellStart"/>
      <w:r w:rsidR="00916919" w:rsidRPr="00595362">
        <w:rPr>
          <w:color w:val="191919"/>
        </w:rPr>
        <w:t>omeprazole</w:t>
      </w:r>
      <w:proofErr w:type="spellEnd"/>
      <w:r w:rsidR="00916919" w:rsidRPr="00595362">
        <w:rPr>
          <w:color w:val="191919"/>
        </w:rPr>
        <w:t xml:space="preserve"> (</w:t>
      </w:r>
      <w:proofErr w:type="spellStart"/>
      <w:r w:rsidR="00916919" w:rsidRPr="00595362">
        <w:rPr>
          <w:color w:val="191919"/>
        </w:rPr>
        <w:t>Prilosec</w:t>
      </w:r>
      <w:proofErr w:type="spellEnd"/>
      <w:r w:rsidR="00916919" w:rsidRPr="00595362">
        <w:rPr>
          <w:color w:val="191919"/>
        </w:rPr>
        <w:t>) works.</w:t>
      </w:r>
    </w:p>
    <w:p w:rsidR="00B85DB4" w:rsidRDefault="00B85DB4" w:rsidP="00950444">
      <w:pPr>
        <w:pStyle w:val="NormalWeb"/>
        <w:spacing w:before="375" w:beforeAutospacing="0" w:after="375" w:afterAutospacing="0" w:line="390" w:lineRule="atLeast"/>
        <w:rPr>
          <w:color w:val="191919"/>
        </w:rPr>
      </w:pPr>
    </w:p>
    <w:p w:rsidR="00241638" w:rsidRDefault="00241638" w:rsidP="00950444">
      <w:pPr>
        <w:pStyle w:val="NormalWeb"/>
        <w:spacing w:before="375" w:beforeAutospacing="0" w:after="375" w:afterAutospacing="0" w:line="390" w:lineRule="atLeast"/>
        <w:rPr>
          <w:color w:val="191919"/>
        </w:rPr>
      </w:pPr>
    </w:p>
    <w:p w:rsidR="00241638" w:rsidRDefault="00241638" w:rsidP="00950444">
      <w:pPr>
        <w:pStyle w:val="NormalWeb"/>
        <w:spacing w:before="375" w:beforeAutospacing="0" w:after="375" w:afterAutospacing="0" w:line="390" w:lineRule="atLeast"/>
        <w:rPr>
          <w:color w:val="191919"/>
        </w:rPr>
      </w:pPr>
    </w:p>
    <w:p w:rsidR="00241638" w:rsidRDefault="00241638" w:rsidP="00950444">
      <w:pPr>
        <w:pStyle w:val="NormalWeb"/>
        <w:spacing w:before="375" w:beforeAutospacing="0" w:after="375" w:afterAutospacing="0" w:line="390" w:lineRule="atLeast"/>
        <w:rPr>
          <w:color w:val="191919"/>
        </w:rPr>
      </w:pPr>
    </w:p>
    <w:p w:rsidR="00241638" w:rsidRDefault="00241638" w:rsidP="00950444">
      <w:pPr>
        <w:pStyle w:val="NormalWeb"/>
        <w:spacing w:before="375" w:beforeAutospacing="0" w:after="375" w:afterAutospacing="0" w:line="390" w:lineRule="atLeast"/>
        <w:rPr>
          <w:color w:val="191919"/>
        </w:rPr>
      </w:pPr>
    </w:p>
    <w:p w:rsidR="00241638" w:rsidRDefault="00241638" w:rsidP="00950444">
      <w:pPr>
        <w:pStyle w:val="NormalWeb"/>
        <w:spacing w:before="375" w:beforeAutospacing="0" w:after="375" w:afterAutospacing="0" w:line="390" w:lineRule="atLeast"/>
        <w:rPr>
          <w:color w:val="191919"/>
        </w:rPr>
      </w:pPr>
    </w:p>
    <w:p w:rsidR="00241638" w:rsidRDefault="00241638" w:rsidP="00950444">
      <w:pPr>
        <w:pStyle w:val="NormalWeb"/>
        <w:spacing w:before="375" w:beforeAutospacing="0" w:after="375" w:afterAutospacing="0" w:line="390" w:lineRule="atLeast"/>
        <w:rPr>
          <w:color w:val="191919"/>
        </w:rPr>
      </w:pPr>
    </w:p>
    <w:p w:rsidR="00241638" w:rsidRDefault="00241638" w:rsidP="00950444">
      <w:pPr>
        <w:pStyle w:val="NormalWeb"/>
        <w:spacing w:before="375" w:beforeAutospacing="0" w:after="375" w:afterAutospacing="0" w:line="390" w:lineRule="atLeast"/>
        <w:rPr>
          <w:color w:val="191919"/>
        </w:rPr>
      </w:pPr>
    </w:p>
    <w:p w:rsidR="00241638" w:rsidRDefault="00241638" w:rsidP="00950444">
      <w:pPr>
        <w:pStyle w:val="NormalWeb"/>
        <w:spacing w:before="375" w:beforeAutospacing="0" w:after="375" w:afterAutospacing="0" w:line="390" w:lineRule="atLeast"/>
        <w:rPr>
          <w:color w:val="191919"/>
        </w:rPr>
      </w:pPr>
    </w:p>
    <w:p w:rsidR="00241638" w:rsidRDefault="00241638" w:rsidP="00950444">
      <w:pPr>
        <w:pStyle w:val="NormalWeb"/>
        <w:spacing w:before="375" w:beforeAutospacing="0" w:after="375" w:afterAutospacing="0" w:line="390" w:lineRule="atLeast"/>
        <w:rPr>
          <w:color w:val="191919"/>
        </w:rPr>
      </w:pPr>
    </w:p>
    <w:p w:rsidR="00241638" w:rsidRDefault="00241638" w:rsidP="00950444">
      <w:pPr>
        <w:pStyle w:val="NormalWeb"/>
        <w:spacing w:before="375" w:beforeAutospacing="0" w:after="375" w:afterAutospacing="0" w:line="390" w:lineRule="atLeast"/>
        <w:rPr>
          <w:color w:val="191919"/>
        </w:rPr>
      </w:pPr>
    </w:p>
    <w:p w:rsidR="00241638" w:rsidRDefault="00241638" w:rsidP="00950444">
      <w:pPr>
        <w:pStyle w:val="NormalWeb"/>
        <w:spacing w:before="375" w:beforeAutospacing="0" w:after="375" w:afterAutospacing="0" w:line="390" w:lineRule="atLeast"/>
        <w:rPr>
          <w:color w:val="191919"/>
        </w:rPr>
      </w:pPr>
    </w:p>
    <w:p w:rsidR="00241638" w:rsidRDefault="00241638" w:rsidP="00950444">
      <w:pPr>
        <w:pStyle w:val="NormalWeb"/>
        <w:spacing w:before="375" w:beforeAutospacing="0" w:after="375" w:afterAutospacing="0" w:line="390" w:lineRule="atLeast"/>
        <w:rPr>
          <w:color w:val="191919"/>
        </w:rPr>
      </w:pPr>
    </w:p>
    <w:p w:rsidR="00241638" w:rsidRDefault="00241638" w:rsidP="00241638">
      <w:pPr>
        <w:pStyle w:val="NormalWeb"/>
        <w:spacing w:before="375" w:beforeAutospacing="0" w:after="375" w:afterAutospacing="0" w:line="390" w:lineRule="atLeast"/>
        <w:jc w:val="center"/>
        <w:rPr>
          <w:b/>
          <w:color w:val="191919"/>
        </w:rPr>
      </w:pPr>
      <w:r w:rsidRPr="00241638">
        <w:rPr>
          <w:b/>
          <w:color w:val="191919"/>
        </w:rPr>
        <w:lastRenderedPageBreak/>
        <w:t>Ginseng</w:t>
      </w:r>
    </w:p>
    <w:p w:rsidR="00241638" w:rsidRDefault="00241638" w:rsidP="00241638">
      <w:pPr>
        <w:pStyle w:val="NormalWeb"/>
        <w:spacing w:before="375" w:beforeAutospacing="0" w:after="375" w:afterAutospacing="0" w:line="390" w:lineRule="atLeast"/>
        <w:rPr>
          <w:color w:val="191919"/>
        </w:rPr>
      </w:pPr>
      <w:r w:rsidRPr="00D05EF2">
        <w:rPr>
          <w:b/>
          <w:color w:val="191919"/>
        </w:rPr>
        <w:t>Synonym</w:t>
      </w:r>
      <w:r w:rsidR="00D05EF2" w:rsidRPr="00D05EF2">
        <w:rPr>
          <w:b/>
          <w:color w:val="191919"/>
        </w:rPr>
        <w:t>s</w:t>
      </w:r>
      <w:r w:rsidRPr="00D05EF2">
        <w:rPr>
          <w:b/>
          <w:color w:val="191919"/>
        </w:rPr>
        <w:t>:</w:t>
      </w:r>
      <w:r>
        <w:rPr>
          <w:color w:val="191919"/>
        </w:rPr>
        <w:t xml:space="preserve"> </w:t>
      </w:r>
      <w:r w:rsidR="00DD6819">
        <w:rPr>
          <w:color w:val="333333"/>
          <w:shd w:val="clear" w:color="auto" w:fill="FFFFFF"/>
        </w:rPr>
        <w:t>Radix Ginseng, Shin-</w:t>
      </w:r>
      <w:proofErr w:type="spellStart"/>
      <w:r w:rsidR="00DD6819">
        <w:rPr>
          <w:color w:val="333333"/>
          <w:shd w:val="clear" w:color="auto" w:fill="FFFFFF"/>
        </w:rPr>
        <w:t>seng</w:t>
      </w:r>
      <w:proofErr w:type="spellEnd"/>
      <w:r w:rsidR="00DD6819">
        <w:rPr>
          <w:color w:val="333333"/>
          <w:shd w:val="clear" w:color="auto" w:fill="FFFFFF"/>
        </w:rPr>
        <w:t>, </w:t>
      </w:r>
      <w:proofErr w:type="spellStart"/>
      <w:r w:rsidR="00DD6819">
        <w:rPr>
          <w:color w:val="333333"/>
          <w:shd w:val="clear" w:color="auto" w:fill="FFFFFF"/>
        </w:rPr>
        <w:t>Panax</w:t>
      </w:r>
      <w:proofErr w:type="spellEnd"/>
      <w:r w:rsidR="00DD6819">
        <w:rPr>
          <w:color w:val="333333"/>
          <w:shd w:val="clear" w:color="auto" w:fill="FFFFFF"/>
        </w:rPr>
        <w:t xml:space="preserve"> root, Ginseng root, Korean ginseng, Chinese ginseng and true ginseng.</w:t>
      </w:r>
    </w:p>
    <w:p w:rsidR="00241638" w:rsidRPr="00241638" w:rsidRDefault="00241638" w:rsidP="00241638">
      <w:pPr>
        <w:pStyle w:val="NormalWeb"/>
        <w:spacing w:before="375" w:beforeAutospacing="0" w:after="375" w:afterAutospacing="0" w:line="390" w:lineRule="atLeast"/>
        <w:rPr>
          <w:color w:val="191919"/>
        </w:rPr>
      </w:pPr>
      <w:r w:rsidRPr="00D05EF2">
        <w:rPr>
          <w:b/>
          <w:color w:val="191919"/>
        </w:rPr>
        <w:t>Source:</w:t>
      </w:r>
      <w:r>
        <w:rPr>
          <w:color w:val="191919"/>
        </w:rPr>
        <w:t xml:space="preserve"> </w:t>
      </w:r>
      <w:r w:rsidRPr="00241638">
        <w:rPr>
          <w:color w:val="191919"/>
        </w:rPr>
        <w:t xml:space="preserve">Ginseng is the dried root of </w:t>
      </w:r>
      <w:proofErr w:type="spellStart"/>
      <w:r w:rsidRPr="00241638">
        <w:rPr>
          <w:color w:val="191919"/>
        </w:rPr>
        <w:t>Panax</w:t>
      </w:r>
      <w:proofErr w:type="spellEnd"/>
      <w:r w:rsidRPr="00241638">
        <w:rPr>
          <w:color w:val="191919"/>
        </w:rPr>
        <w:t> ginseng</w:t>
      </w:r>
      <w:r>
        <w:rPr>
          <w:color w:val="191919"/>
        </w:rPr>
        <w:t>,</w:t>
      </w:r>
      <w:r w:rsidRPr="00241638">
        <w:rPr>
          <w:color w:val="191919"/>
        </w:rPr>
        <w:t>  Collected from 5-6 years old plants, in autumn, carefully cleaned and dried</w:t>
      </w:r>
      <w:r>
        <w:rPr>
          <w:color w:val="191919"/>
        </w:rPr>
        <w:t xml:space="preserve">, belonging to family </w:t>
      </w:r>
      <w:proofErr w:type="spellStart"/>
      <w:r w:rsidRPr="00241638">
        <w:rPr>
          <w:color w:val="191919"/>
        </w:rPr>
        <w:t>Araliaceae</w:t>
      </w:r>
      <w:proofErr w:type="spellEnd"/>
      <w:r w:rsidRPr="00241638">
        <w:rPr>
          <w:color w:val="191919"/>
        </w:rPr>
        <w:t xml:space="preserve">. Other varieties of ginseng include </w:t>
      </w:r>
      <w:proofErr w:type="spellStart"/>
      <w:r w:rsidRPr="00241638">
        <w:rPr>
          <w:color w:val="191919"/>
        </w:rPr>
        <w:t>Panax</w:t>
      </w:r>
      <w:proofErr w:type="spellEnd"/>
      <w:r w:rsidRPr="00241638">
        <w:rPr>
          <w:color w:val="191919"/>
        </w:rPr>
        <w:t xml:space="preserve"> </w:t>
      </w:r>
      <w:proofErr w:type="spellStart"/>
      <w:r w:rsidRPr="00241638">
        <w:rPr>
          <w:color w:val="191919"/>
        </w:rPr>
        <w:t>quinquefolius</w:t>
      </w:r>
      <w:proofErr w:type="spellEnd"/>
      <w:r w:rsidRPr="00241638">
        <w:rPr>
          <w:color w:val="191919"/>
        </w:rPr>
        <w:t xml:space="preserve"> (</w:t>
      </w:r>
      <w:proofErr w:type="spellStart"/>
      <w:r w:rsidRPr="00241638">
        <w:rPr>
          <w:color w:val="191919"/>
        </w:rPr>
        <w:t>Panax</w:t>
      </w:r>
      <w:proofErr w:type="spellEnd"/>
      <w:r w:rsidRPr="00241638">
        <w:rPr>
          <w:color w:val="191919"/>
        </w:rPr>
        <w:t xml:space="preserve"> </w:t>
      </w:r>
      <w:proofErr w:type="spellStart"/>
      <w:r w:rsidRPr="00241638">
        <w:rPr>
          <w:color w:val="191919"/>
        </w:rPr>
        <w:t>quinquefolium</w:t>
      </w:r>
      <w:proofErr w:type="spellEnd"/>
      <w:r w:rsidRPr="00241638">
        <w:rPr>
          <w:color w:val="191919"/>
        </w:rPr>
        <w:t xml:space="preserve">, American Ginseng) and P. </w:t>
      </w:r>
      <w:proofErr w:type="spellStart"/>
      <w:r w:rsidRPr="00241638">
        <w:rPr>
          <w:color w:val="191919"/>
        </w:rPr>
        <w:t>pseudoginseng</w:t>
      </w:r>
      <w:proofErr w:type="spellEnd"/>
      <w:r>
        <w:rPr>
          <w:color w:val="191919"/>
        </w:rPr>
        <w:t>.</w:t>
      </w:r>
    </w:p>
    <w:p w:rsidR="00950444" w:rsidRDefault="00532801" w:rsidP="002B5489">
      <w:pPr>
        <w:pStyle w:val="NormalWeb"/>
        <w:spacing w:before="375" w:beforeAutospacing="0" w:after="375" w:afterAutospacing="0" w:line="390" w:lineRule="atLeast"/>
        <w:rPr>
          <w:color w:val="000000"/>
          <w:shd w:val="clear" w:color="auto" w:fill="FFFFFF"/>
        </w:rPr>
      </w:pPr>
      <w:r w:rsidRPr="00D05EF2">
        <w:rPr>
          <w:b/>
          <w:color w:val="191919"/>
        </w:rPr>
        <w:t>Chemical constituents:</w:t>
      </w:r>
      <w:r>
        <w:rPr>
          <w:color w:val="191919"/>
        </w:rPr>
        <w:t xml:space="preserve"> </w:t>
      </w:r>
      <w:proofErr w:type="spellStart"/>
      <w:r w:rsidR="002C5A2E">
        <w:rPr>
          <w:color w:val="000000"/>
          <w:shd w:val="clear" w:color="auto" w:fill="FFFFFF"/>
        </w:rPr>
        <w:t>Ginsenosides</w:t>
      </w:r>
      <w:proofErr w:type="spellEnd"/>
      <w:r w:rsidR="002C5A2E">
        <w:rPr>
          <w:color w:val="000000"/>
          <w:shd w:val="clear" w:color="auto" w:fill="FFFFFF"/>
        </w:rPr>
        <w:t xml:space="preserve">, known as ginseng </w:t>
      </w:r>
      <w:proofErr w:type="spellStart"/>
      <w:r w:rsidR="002C5A2E">
        <w:rPr>
          <w:color w:val="000000"/>
          <w:shd w:val="clear" w:color="auto" w:fill="FFFFFF"/>
        </w:rPr>
        <w:t>saponins</w:t>
      </w:r>
      <w:proofErr w:type="spellEnd"/>
      <w:r w:rsidR="002C5A2E">
        <w:rPr>
          <w:color w:val="000000"/>
          <w:shd w:val="clear" w:color="auto" w:fill="FFFFFF"/>
        </w:rPr>
        <w:t xml:space="preserve">, are the major components of ginseng and are classified into two major groups by the type of their </w:t>
      </w:r>
      <w:proofErr w:type="spellStart"/>
      <w:r w:rsidR="002C5A2E">
        <w:rPr>
          <w:color w:val="000000"/>
          <w:shd w:val="clear" w:color="auto" w:fill="FFFFFF"/>
        </w:rPr>
        <w:t>aglycones</w:t>
      </w:r>
      <w:proofErr w:type="spellEnd"/>
      <w:r w:rsidR="002C5A2E">
        <w:rPr>
          <w:color w:val="000000"/>
          <w:shd w:val="clear" w:color="auto" w:fill="FFFFFF"/>
        </w:rPr>
        <w:t xml:space="preserve">, namely </w:t>
      </w:r>
      <w:proofErr w:type="spellStart"/>
      <w:r w:rsidR="002C5A2E">
        <w:rPr>
          <w:color w:val="000000"/>
          <w:shd w:val="clear" w:color="auto" w:fill="FFFFFF"/>
        </w:rPr>
        <w:t>protopanaxadiol</w:t>
      </w:r>
      <w:proofErr w:type="spellEnd"/>
      <w:r w:rsidR="002C5A2E">
        <w:rPr>
          <w:color w:val="000000"/>
          <w:shd w:val="clear" w:color="auto" w:fill="FFFFFF"/>
        </w:rPr>
        <w:t xml:space="preserve"> and </w:t>
      </w:r>
      <w:proofErr w:type="spellStart"/>
      <w:r w:rsidR="002C5A2E">
        <w:rPr>
          <w:color w:val="000000"/>
          <w:shd w:val="clear" w:color="auto" w:fill="FFFFFF"/>
        </w:rPr>
        <w:t>protopanaxatriol</w:t>
      </w:r>
      <w:proofErr w:type="spellEnd"/>
      <w:r w:rsidR="002C5A2E">
        <w:rPr>
          <w:color w:val="000000"/>
          <w:shd w:val="clear" w:color="auto" w:fill="FFFFFF"/>
        </w:rPr>
        <w:t>.</w:t>
      </w:r>
    </w:p>
    <w:p w:rsidR="002C5A2E" w:rsidRDefault="002C5A2E" w:rsidP="002B5489">
      <w:pPr>
        <w:pStyle w:val="NormalWeb"/>
        <w:spacing w:before="375" w:beforeAutospacing="0" w:after="375" w:afterAutospacing="0" w:line="390" w:lineRule="atLeast"/>
        <w:rPr>
          <w:color w:val="000000"/>
          <w:shd w:val="clear" w:color="auto" w:fill="FFFFFF"/>
        </w:rPr>
      </w:pPr>
      <w:r w:rsidRPr="00D05EF2">
        <w:rPr>
          <w:b/>
          <w:color w:val="000000"/>
          <w:shd w:val="clear" w:color="auto" w:fill="FFFFFF"/>
        </w:rPr>
        <w:t>Uses:</w:t>
      </w:r>
      <w:r>
        <w:rPr>
          <w:color w:val="000000"/>
          <w:shd w:val="clear" w:color="auto" w:fill="FFFFFF"/>
        </w:rPr>
        <w:t xml:space="preserve"> </w:t>
      </w:r>
      <w:r w:rsidR="00AF3CA9">
        <w:rPr>
          <w:color w:val="000000"/>
          <w:shd w:val="clear" w:color="auto" w:fill="FFFFFF"/>
        </w:rPr>
        <w:t xml:space="preserve">It is used to </w:t>
      </w:r>
      <w:r w:rsidR="00AF3CA9" w:rsidRPr="00AF3CA9">
        <w:rPr>
          <w:color w:val="000000"/>
          <w:shd w:val="clear" w:color="auto" w:fill="FFFFFF"/>
        </w:rPr>
        <w:t>boost energy, lower blood sugar and cholesterol levels, reduce stress, promote relaxation, treat diabetes, and manage sexual dysfunction in men.</w:t>
      </w:r>
    </w:p>
    <w:p w:rsidR="00D05EF2" w:rsidRDefault="00D05EF2" w:rsidP="00D05EF2">
      <w:pPr>
        <w:pStyle w:val="NormalWeb"/>
        <w:spacing w:before="0" w:beforeAutospacing="0" w:after="0" w:afterAutospacing="0"/>
        <w:rPr>
          <w:color w:val="000000"/>
          <w:shd w:val="clear" w:color="auto" w:fill="FFFFFF"/>
        </w:rPr>
      </w:pPr>
      <w:r w:rsidRPr="00D05EF2">
        <w:rPr>
          <w:b/>
          <w:color w:val="000000"/>
          <w:shd w:val="clear" w:color="auto" w:fill="FFFFFF"/>
        </w:rPr>
        <w:t>Side effects:</w:t>
      </w:r>
      <w:r>
        <w:rPr>
          <w:color w:val="000000"/>
          <w:shd w:val="clear" w:color="auto" w:fill="FFFFFF"/>
        </w:rPr>
        <w:t xml:space="preserve"> </w:t>
      </w:r>
      <w:proofErr w:type="spellStart"/>
      <w:r>
        <w:rPr>
          <w:color w:val="000000"/>
          <w:shd w:val="clear" w:color="auto" w:fill="FFFFFF"/>
        </w:rPr>
        <w:t>Head aches</w:t>
      </w:r>
      <w:proofErr w:type="spellEnd"/>
      <w:r>
        <w:rPr>
          <w:color w:val="000000"/>
          <w:shd w:val="clear" w:color="auto" w:fill="FFFFFF"/>
        </w:rPr>
        <w:t>, s</w:t>
      </w:r>
      <w:r w:rsidRPr="00D05EF2">
        <w:rPr>
          <w:color w:val="000000"/>
          <w:shd w:val="clear" w:color="auto" w:fill="FFFFFF"/>
        </w:rPr>
        <w:t>leep problems, digestive problems, changes to </w:t>
      </w:r>
      <w:hyperlink r:id="rId6" w:tooltip="What is a normal blood pressure?" w:history="1">
        <w:r w:rsidRPr="00D05EF2">
          <w:rPr>
            <w:color w:val="000000"/>
            <w:shd w:val="clear" w:color="auto" w:fill="FFFFFF"/>
          </w:rPr>
          <w:t>blood pressure</w:t>
        </w:r>
      </w:hyperlink>
      <w:r w:rsidRPr="00D05EF2">
        <w:rPr>
          <w:color w:val="000000"/>
          <w:shd w:val="clear" w:color="auto" w:fill="FFFFFF"/>
        </w:rPr>
        <w:t xml:space="preserve"> and blood sugar, irritability, nervousness, blurred vision, a severe skin reaction, </w:t>
      </w:r>
      <w:hyperlink r:id="rId7" w:tooltip="Everything you need to know about edema" w:history="1">
        <w:r w:rsidRPr="00D05EF2">
          <w:rPr>
            <w:color w:val="000000"/>
            <w:shd w:val="clear" w:color="auto" w:fill="FFFFFF"/>
          </w:rPr>
          <w:t>edema</w:t>
        </w:r>
      </w:hyperlink>
      <w:r w:rsidRPr="00D05EF2">
        <w:rPr>
          <w:color w:val="000000"/>
          <w:shd w:val="clear" w:color="auto" w:fill="FFFFFF"/>
        </w:rPr>
        <w:t xml:space="preserve">, </w:t>
      </w:r>
      <w:hyperlink r:id="rId8" w:tooltip="What you should know about diarrhea" w:history="1">
        <w:r w:rsidRPr="00D05EF2">
          <w:rPr>
            <w:color w:val="000000"/>
            <w:shd w:val="clear" w:color="auto" w:fill="FFFFFF"/>
          </w:rPr>
          <w:t>diarrhea</w:t>
        </w:r>
      </w:hyperlink>
      <w:r w:rsidRPr="00D05EF2">
        <w:rPr>
          <w:color w:val="000000"/>
          <w:shd w:val="clear" w:color="auto" w:fill="FFFFFF"/>
        </w:rPr>
        <w:t>, bleeding, dizziness, </w:t>
      </w:r>
      <w:hyperlink r:id="rId9" w:tooltip="Everything you need to know about dry mouth" w:history="1">
        <w:r w:rsidRPr="00D05EF2">
          <w:rPr>
            <w:color w:val="000000"/>
            <w:shd w:val="clear" w:color="auto" w:fill="FFFFFF"/>
          </w:rPr>
          <w:t>dry mouth</w:t>
        </w:r>
      </w:hyperlink>
      <w:r w:rsidRPr="00D05EF2">
        <w:rPr>
          <w:color w:val="000000"/>
          <w:shd w:val="clear" w:color="auto" w:fill="FFFFFF"/>
        </w:rPr>
        <w:t>, a decreased heart rate, convulsions and seizures</w:t>
      </w:r>
      <w:r>
        <w:rPr>
          <w:color w:val="000000"/>
          <w:shd w:val="clear" w:color="auto" w:fill="FFFFFF"/>
        </w:rPr>
        <w:t>.</w:t>
      </w:r>
    </w:p>
    <w:p w:rsidR="00D05EF2" w:rsidRPr="00D05EF2" w:rsidRDefault="00D05EF2" w:rsidP="00D05EF2">
      <w:pPr>
        <w:pStyle w:val="Heading2"/>
        <w:spacing w:before="0" w:beforeAutospacing="0" w:after="0" w:afterAutospacing="0"/>
        <w:rPr>
          <w:b w:val="0"/>
          <w:bCs w:val="0"/>
          <w:color w:val="000000"/>
          <w:sz w:val="24"/>
          <w:szCs w:val="24"/>
          <w:shd w:val="clear" w:color="auto" w:fill="FFFFFF"/>
        </w:rPr>
      </w:pPr>
      <w:bookmarkStart w:id="0" w:name="interactions"/>
      <w:r>
        <w:rPr>
          <w:b w:val="0"/>
          <w:bCs w:val="0"/>
          <w:color w:val="000000"/>
          <w:sz w:val="24"/>
          <w:szCs w:val="24"/>
          <w:shd w:val="clear" w:color="auto" w:fill="FFFFFF"/>
        </w:rPr>
        <w:t>I</w:t>
      </w:r>
      <w:r w:rsidRPr="00D05EF2">
        <w:rPr>
          <w:b w:val="0"/>
          <w:bCs w:val="0"/>
          <w:color w:val="000000"/>
          <w:sz w:val="24"/>
          <w:szCs w:val="24"/>
          <w:shd w:val="clear" w:color="auto" w:fill="FFFFFF"/>
        </w:rPr>
        <w:t>nteractions</w:t>
      </w:r>
      <w:bookmarkEnd w:id="0"/>
    </w:p>
    <w:p w:rsidR="00D05EF2" w:rsidRPr="00D05EF2" w:rsidRDefault="00D05EF2" w:rsidP="00D05EF2">
      <w:pPr>
        <w:pStyle w:val="NormalWeb"/>
        <w:spacing w:before="375" w:beforeAutospacing="0" w:after="375" w:afterAutospacing="0" w:line="390" w:lineRule="atLeast"/>
        <w:rPr>
          <w:color w:val="000000"/>
          <w:shd w:val="clear" w:color="auto" w:fill="FFFFFF"/>
        </w:rPr>
      </w:pPr>
      <w:r w:rsidRPr="00D05EF2">
        <w:rPr>
          <w:b/>
          <w:color w:val="000000"/>
          <w:shd w:val="clear" w:color="auto" w:fill="FFFFFF"/>
        </w:rPr>
        <w:t>Interactions:</w:t>
      </w:r>
      <w:r>
        <w:rPr>
          <w:color w:val="000000"/>
          <w:shd w:val="clear" w:color="auto" w:fill="FFFFFF"/>
        </w:rPr>
        <w:t xml:space="preserve"> </w:t>
      </w:r>
      <w:r w:rsidRPr="00D05EF2">
        <w:rPr>
          <w:color w:val="000000"/>
          <w:shd w:val="clear" w:color="auto" w:fill="FFFFFF"/>
        </w:rPr>
        <w:t>Mixing ginseng with a class of </w:t>
      </w:r>
      <w:hyperlink r:id="rId10" w:tooltip="All about antidepressants" w:history="1">
        <w:r w:rsidRPr="00D05EF2">
          <w:rPr>
            <w:color w:val="000000"/>
            <w:shd w:val="clear" w:color="auto" w:fill="FFFFFF"/>
          </w:rPr>
          <w:t>antidepressants</w:t>
        </w:r>
      </w:hyperlink>
      <w:r w:rsidRPr="00D05EF2">
        <w:rPr>
          <w:color w:val="000000"/>
          <w:shd w:val="clear" w:color="auto" w:fill="FFFFFF"/>
        </w:rPr>
        <w:t xml:space="preserve"> called monoamine </w:t>
      </w:r>
      <w:proofErr w:type="spellStart"/>
      <w:r w:rsidRPr="00D05EF2">
        <w:rPr>
          <w:color w:val="000000"/>
          <w:shd w:val="clear" w:color="auto" w:fill="FFFFFF"/>
        </w:rPr>
        <w:t>oxidase</w:t>
      </w:r>
      <w:proofErr w:type="spellEnd"/>
      <w:r w:rsidRPr="00D05EF2">
        <w:rPr>
          <w:color w:val="000000"/>
          <w:shd w:val="clear" w:color="auto" w:fill="FFFFFF"/>
        </w:rPr>
        <w:t xml:space="preserve"> inhibitors (MAOIs) cause manic episodes and tremors.</w:t>
      </w:r>
    </w:p>
    <w:p w:rsidR="00D05EF2" w:rsidRPr="00D05EF2" w:rsidRDefault="00D05EF2" w:rsidP="00D05EF2">
      <w:pPr>
        <w:pStyle w:val="NormalWeb"/>
        <w:spacing w:before="375" w:beforeAutospacing="0" w:after="375" w:afterAutospacing="0" w:line="390" w:lineRule="atLeast"/>
        <w:rPr>
          <w:color w:val="000000"/>
          <w:shd w:val="clear" w:color="auto" w:fill="FFFFFF"/>
        </w:rPr>
      </w:pPr>
      <w:r w:rsidRPr="00D05EF2">
        <w:rPr>
          <w:color w:val="000000"/>
          <w:shd w:val="clear" w:color="auto" w:fill="FFFFFF"/>
        </w:rPr>
        <w:t>Ginseng can alter the effects of blood pressure, diabetes, and heart medications, including </w:t>
      </w:r>
      <w:hyperlink r:id="rId11" w:tooltip="Calcium: Health benefits, foods, and deficiency" w:history="1">
        <w:r w:rsidRPr="00D05EF2">
          <w:rPr>
            <w:color w:val="000000"/>
            <w:shd w:val="clear" w:color="auto" w:fill="FFFFFF"/>
          </w:rPr>
          <w:t>calcium</w:t>
        </w:r>
      </w:hyperlink>
      <w:r w:rsidRPr="00D05EF2">
        <w:rPr>
          <w:color w:val="000000"/>
          <w:shd w:val="clear" w:color="auto" w:fill="FFFFFF"/>
        </w:rPr>
        <w:t xml:space="preserve"> channel blockers such as </w:t>
      </w:r>
      <w:proofErr w:type="spellStart"/>
      <w:r w:rsidRPr="00D05EF2">
        <w:rPr>
          <w:color w:val="000000"/>
          <w:shd w:val="clear" w:color="auto" w:fill="FFFFFF"/>
        </w:rPr>
        <w:t>nifedipine</w:t>
      </w:r>
      <w:proofErr w:type="spellEnd"/>
      <w:r w:rsidRPr="00D05EF2">
        <w:rPr>
          <w:color w:val="000000"/>
          <w:shd w:val="clear" w:color="auto" w:fill="FFFFFF"/>
        </w:rPr>
        <w:t xml:space="preserve">. </w:t>
      </w:r>
    </w:p>
    <w:p w:rsidR="00D05EF2" w:rsidRPr="00D05EF2" w:rsidRDefault="00D05EF2" w:rsidP="00D05EF2">
      <w:pPr>
        <w:pStyle w:val="NormalWeb"/>
        <w:spacing w:before="375" w:beforeAutospacing="0" w:after="375" w:afterAutospacing="0" w:line="390" w:lineRule="atLeast"/>
        <w:rPr>
          <w:color w:val="000000"/>
          <w:shd w:val="clear" w:color="auto" w:fill="FFFFFF"/>
        </w:rPr>
      </w:pPr>
      <w:r w:rsidRPr="00D05EF2">
        <w:rPr>
          <w:color w:val="000000"/>
          <w:shd w:val="clear" w:color="auto" w:fill="FFFFFF"/>
        </w:rPr>
        <w:t xml:space="preserve">The herb can also increase the risk of bleeding when taken with blood thinners, such as </w:t>
      </w:r>
      <w:proofErr w:type="spellStart"/>
      <w:r w:rsidRPr="00D05EF2">
        <w:rPr>
          <w:color w:val="000000"/>
          <w:shd w:val="clear" w:color="auto" w:fill="FFFFFF"/>
        </w:rPr>
        <w:t>warfarin</w:t>
      </w:r>
      <w:proofErr w:type="spellEnd"/>
      <w:r w:rsidRPr="00D05EF2">
        <w:rPr>
          <w:color w:val="000000"/>
          <w:shd w:val="clear" w:color="auto" w:fill="FFFFFF"/>
        </w:rPr>
        <w:t xml:space="preserve"> or </w:t>
      </w:r>
      <w:hyperlink r:id="rId12" w:tooltip="Uses, benefits, and risks of aspirin" w:history="1">
        <w:r w:rsidRPr="00D05EF2">
          <w:rPr>
            <w:color w:val="000000"/>
            <w:shd w:val="clear" w:color="auto" w:fill="FFFFFF"/>
          </w:rPr>
          <w:t>aspirin</w:t>
        </w:r>
      </w:hyperlink>
      <w:r w:rsidRPr="00D05EF2">
        <w:rPr>
          <w:color w:val="000000"/>
          <w:shd w:val="clear" w:color="auto" w:fill="FFFFFF"/>
        </w:rPr>
        <w:t>.</w:t>
      </w:r>
    </w:p>
    <w:p w:rsidR="00D05EF2" w:rsidRDefault="00D05EF2" w:rsidP="00D05EF2">
      <w:pPr>
        <w:pStyle w:val="NormalWeb"/>
        <w:spacing w:before="375" w:beforeAutospacing="0" w:after="375" w:afterAutospacing="0" w:line="390" w:lineRule="atLeast"/>
        <w:rPr>
          <w:color w:val="000000"/>
          <w:shd w:val="clear" w:color="auto" w:fill="FFFFFF"/>
        </w:rPr>
      </w:pPr>
      <w:r w:rsidRPr="00D05EF2">
        <w:rPr>
          <w:color w:val="000000"/>
          <w:shd w:val="clear" w:color="auto" w:fill="FFFFFF"/>
        </w:rPr>
        <w:t>Ginseng may intensify the effects of caffeine and other stimulants, leading to a rapid heartbeat and possible sweating or </w:t>
      </w:r>
      <w:hyperlink r:id="rId13" w:tooltip="Insomnia: Everything you need to know" w:history="1">
        <w:r w:rsidRPr="00D05EF2">
          <w:rPr>
            <w:color w:val="000000"/>
            <w:shd w:val="clear" w:color="auto" w:fill="FFFFFF"/>
          </w:rPr>
          <w:t>insomnia</w:t>
        </w:r>
      </w:hyperlink>
      <w:r w:rsidRPr="00D05EF2">
        <w:rPr>
          <w:color w:val="000000"/>
          <w:shd w:val="clear" w:color="auto" w:fill="FFFFFF"/>
        </w:rPr>
        <w:t>. It could also cancel out the painkilling effects of morphine.</w:t>
      </w:r>
    </w:p>
    <w:p w:rsidR="0097280F" w:rsidRDefault="0097280F" w:rsidP="0097280F">
      <w:pPr>
        <w:pStyle w:val="NormalWeb"/>
        <w:spacing w:before="375" w:beforeAutospacing="0" w:after="375" w:afterAutospacing="0" w:line="390" w:lineRule="atLeast"/>
        <w:jc w:val="center"/>
        <w:rPr>
          <w:b/>
          <w:color w:val="000000"/>
          <w:shd w:val="clear" w:color="auto" w:fill="FFFFFF"/>
        </w:rPr>
      </w:pPr>
      <w:r w:rsidRPr="0097280F">
        <w:rPr>
          <w:b/>
          <w:color w:val="000000"/>
          <w:shd w:val="clear" w:color="auto" w:fill="FFFFFF"/>
        </w:rPr>
        <w:lastRenderedPageBreak/>
        <w:t>Garlic</w:t>
      </w:r>
    </w:p>
    <w:p w:rsidR="0097280F" w:rsidRPr="000D38C8" w:rsidRDefault="0097280F" w:rsidP="0097280F">
      <w:pPr>
        <w:pStyle w:val="NormalWeb"/>
        <w:spacing w:before="375" w:beforeAutospacing="0" w:after="375" w:afterAutospacing="0" w:line="390" w:lineRule="atLeast"/>
        <w:rPr>
          <w:color w:val="424142"/>
          <w:szCs w:val="30"/>
          <w:shd w:val="clear" w:color="auto" w:fill="FFFFFF"/>
        </w:rPr>
      </w:pPr>
      <w:r w:rsidRPr="000D38C8">
        <w:rPr>
          <w:b/>
          <w:color w:val="000000"/>
          <w:shd w:val="clear" w:color="auto" w:fill="FFFFFF"/>
        </w:rPr>
        <w:t>Synonyms:</w:t>
      </w:r>
      <w:r>
        <w:rPr>
          <w:color w:val="000000"/>
          <w:shd w:val="clear" w:color="auto" w:fill="FFFFFF"/>
        </w:rPr>
        <w:t xml:space="preserve"> </w:t>
      </w:r>
      <w:proofErr w:type="spellStart"/>
      <w:r w:rsidRPr="000D38C8">
        <w:rPr>
          <w:color w:val="424142"/>
          <w:szCs w:val="30"/>
          <w:shd w:val="clear" w:color="auto" w:fill="FFFFFF"/>
        </w:rPr>
        <w:t>Lehsun</w:t>
      </w:r>
      <w:proofErr w:type="spellEnd"/>
      <w:r w:rsidRPr="000D38C8">
        <w:rPr>
          <w:color w:val="424142"/>
          <w:szCs w:val="30"/>
          <w:shd w:val="clear" w:color="auto" w:fill="FFFFFF"/>
        </w:rPr>
        <w:t xml:space="preserve">, </w:t>
      </w:r>
      <w:proofErr w:type="spellStart"/>
      <w:r w:rsidRPr="000D38C8">
        <w:rPr>
          <w:color w:val="424142"/>
          <w:szCs w:val="30"/>
          <w:shd w:val="clear" w:color="auto" w:fill="FFFFFF"/>
        </w:rPr>
        <w:t>Rasun</w:t>
      </w:r>
      <w:proofErr w:type="spellEnd"/>
      <w:r w:rsidRPr="000D38C8">
        <w:rPr>
          <w:color w:val="424142"/>
          <w:szCs w:val="30"/>
          <w:shd w:val="clear" w:color="auto" w:fill="FFFFFF"/>
        </w:rPr>
        <w:t xml:space="preserve">, </w:t>
      </w:r>
      <w:proofErr w:type="spellStart"/>
      <w:r w:rsidRPr="000D38C8">
        <w:rPr>
          <w:color w:val="424142"/>
          <w:szCs w:val="30"/>
          <w:shd w:val="clear" w:color="auto" w:fill="FFFFFF"/>
        </w:rPr>
        <w:t>Belluli</w:t>
      </w:r>
      <w:proofErr w:type="spellEnd"/>
      <w:r w:rsidRPr="000D38C8">
        <w:rPr>
          <w:color w:val="424142"/>
          <w:szCs w:val="30"/>
          <w:shd w:val="clear" w:color="auto" w:fill="FFFFFF"/>
        </w:rPr>
        <w:t xml:space="preserve">, </w:t>
      </w:r>
      <w:proofErr w:type="spellStart"/>
      <w:r w:rsidRPr="000D38C8">
        <w:rPr>
          <w:color w:val="424142"/>
          <w:szCs w:val="30"/>
          <w:shd w:val="clear" w:color="auto" w:fill="FFFFFF"/>
        </w:rPr>
        <w:t>Vallaippundu</w:t>
      </w:r>
      <w:proofErr w:type="spellEnd"/>
      <w:r w:rsidRPr="000D38C8">
        <w:rPr>
          <w:color w:val="424142"/>
          <w:szCs w:val="30"/>
          <w:shd w:val="clear" w:color="auto" w:fill="FFFFFF"/>
        </w:rPr>
        <w:t>, Garlic.</w:t>
      </w:r>
    </w:p>
    <w:p w:rsidR="003B6BAF" w:rsidRDefault="003B6BAF" w:rsidP="0097280F">
      <w:pPr>
        <w:pStyle w:val="NormalWeb"/>
        <w:spacing w:before="375" w:beforeAutospacing="0" w:after="375" w:afterAutospacing="0" w:line="390" w:lineRule="atLeast"/>
        <w:rPr>
          <w:color w:val="424142"/>
          <w:szCs w:val="30"/>
          <w:shd w:val="clear" w:color="auto" w:fill="FFFFFF"/>
        </w:rPr>
      </w:pPr>
      <w:r w:rsidRPr="000D38C8">
        <w:rPr>
          <w:color w:val="424142"/>
          <w:szCs w:val="30"/>
          <w:shd w:val="clear" w:color="auto" w:fill="FFFFFF"/>
        </w:rPr>
        <w:t>Source</w:t>
      </w:r>
      <w:r>
        <w:rPr>
          <w:rFonts w:ascii="Georgia" w:hAnsi="Georgia"/>
          <w:color w:val="424142"/>
          <w:sz w:val="30"/>
          <w:szCs w:val="30"/>
          <w:shd w:val="clear" w:color="auto" w:fill="FFFFFF"/>
        </w:rPr>
        <w:t xml:space="preserve">: </w:t>
      </w:r>
      <w:r w:rsidR="00202E1B" w:rsidRPr="00B11601">
        <w:rPr>
          <w:color w:val="424142"/>
          <w:szCs w:val="30"/>
          <w:shd w:val="clear" w:color="auto" w:fill="FFFFFF"/>
        </w:rPr>
        <w:t xml:space="preserve">It consists of the fresh compound bulb of </w:t>
      </w:r>
      <w:proofErr w:type="spellStart"/>
      <w:r w:rsidR="00202E1B" w:rsidRPr="00B11601">
        <w:rPr>
          <w:i/>
          <w:color w:val="424142"/>
          <w:szCs w:val="30"/>
          <w:shd w:val="clear" w:color="auto" w:fill="FFFFFF"/>
        </w:rPr>
        <w:t>Allium</w:t>
      </w:r>
      <w:proofErr w:type="spellEnd"/>
      <w:r w:rsidR="00202E1B" w:rsidRPr="00B11601">
        <w:rPr>
          <w:i/>
          <w:color w:val="424142"/>
          <w:szCs w:val="30"/>
          <w:shd w:val="clear" w:color="auto" w:fill="FFFFFF"/>
        </w:rPr>
        <w:t xml:space="preserve"> </w:t>
      </w:r>
      <w:proofErr w:type="spellStart"/>
      <w:r w:rsidR="00202E1B" w:rsidRPr="00B11601">
        <w:rPr>
          <w:i/>
          <w:color w:val="424142"/>
          <w:szCs w:val="30"/>
          <w:shd w:val="clear" w:color="auto" w:fill="FFFFFF"/>
        </w:rPr>
        <w:t>sativum</w:t>
      </w:r>
      <w:proofErr w:type="spellEnd"/>
      <w:r w:rsidR="00202E1B" w:rsidRPr="00B11601">
        <w:rPr>
          <w:color w:val="424142"/>
          <w:szCs w:val="30"/>
          <w:shd w:val="clear" w:color="auto" w:fill="FFFFFF"/>
        </w:rPr>
        <w:t xml:space="preserve">, belonging to family </w:t>
      </w:r>
      <w:proofErr w:type="spellStart"/>
      <w:r w:rsidR="00202E1B" w:rsidRPr="00B11601">
        <w:rPr>
          <w:color w:val="424142"/>
          <w:szCs w:val="30"/>
          <w:shd w:val="clear" w:color="auto" w:fill="FFFFFF"/>
        </w:rPr>
        <w:t>Liliaceae</w:t>
      </w:r>
      <w:proofErr w:type="spellEnd"/>
      <w:r w:rsidR="00202E1B" w:rsidRPr="00B11601">
        <w:rPr>
          <w:color w:val="424142"/>
          <w:szCs w:val="30"/>
          <w:shd w:val="clear" w:color="auto" w:fill="FFFFFF"/>
        </w:rPr>
        <w:t>.</w:t>
      </w:r>
    </w:p>
    <w:p w:rsidR="002F0CC4" w:rsidRPr="002F0CC4" w:rsidRDefault="006B2FC6" w:rsidP="002F0CC4">
      <w:pPr>
        <w:pStyle w:val="NormalWeb"/>
        <w:shd w:val="clear" w:color="auto" w:fill="FFFFFF"/>
        <w:spacing w:before="0" w:beforeAutospacing="0" w:after="0" w:afterAutospacing="0" w:line="480" w:lineRule="atLeast"/>
        <w:textAlignment w:val="baseline"/>
        <w:rPr>
          <w:color w:val="424142"/>
          <w:szCs w:val="30"/>
          <w:shd w:val="clear" w:color="auto" w:fill="FFFFFF"/>
        </w:rPr>
      </w:pPr>
      <w:r>
        <w:rPr>
          <w:color w:val="424142"/>
          <w:szCs w:val="30"/>
          <w:shd w:val="clear" w:color="auto" w:fill="FFFFFF"/>
        </w:rPr>
        <w:t xml:space="preserve">Chemical constituents: </w:t>
      </w:r>
      <w:r w:rsidR="002F0CC4" w:rsidRPr="002F0CC4">
        <w:rPr>
          <w:color w:val="424142"/>
          <w:szCs w:val="30"/>
          <w:shd w:val="clear" w:color="auto" w:fill="FFFFFF"/>
        </w:rPr>
        <w:t>1. Essential oil:</w:t>
      </w:r>
    </w:p>
    <w:p w:rsidR="002F0CC4" w:rsidRPr="002F0CC4" w:rsidRDefault="002F0CC4" w:rsidP="002F0CC4">
      <w:pPr>
        <w:pStyle w:val="NormalWeb"/>
        <w:shd w:val="clear" w:color="auto" w:fill="FFFFFF"/>
        <w:spacing w:before="0" w:beforeAutospacing="0" w:after="288" w:afterAutospacing="0" w:line="480" w:lineRule="atLeast"/>
        <w:textAlignment w:val="baseline"/>
        <w:rPr>
          <w:ins w:id="1" w:author="Unknown"/>
          <w:color w:val="424142"/>
          <w:szCs w:val="30"/>
          <w:shd w:val="clear" w:color="auto" w:fill="FFFFFF"/>
        </w:rPr>
      </w:pPr>
      <w:r>
        <w:rPr>
          <w:rFonts w:ascii="Georgia" w:hAnsi="Georgia"/>
          <w:color w:val="424142"/>
          <w:sz w:val="30"/>
          <w:szCs w:val="30"/>
        </w:rPr>
        <w:t xml:space="preserve"> </w:t>
      </w:r>
      <w:ins w:id="2" w:author="Unknown">
        <w:r w:rsidRPr="002F0CC4">
          <w:rPr>
            <w:color w:val="424142"/>
            <w:szCs w:val="30"/>
            <w:shd w:val="clear" w:color="auto" w:fill="FFFFFF"/>
          </w:rPr>
          <w:t>(</w:t>
        </w:r>
        <w:proofErr w:type="spellStart"/>
        <w:r w:rsidRPr="002F0CC4">
          <w:rPr>
            <w:color w:val="424142"/>
            <w:szCs w:val="30"/>
            <w:shd w:val="clear" w:color="auto" w:fill="FFFFFF"/>
          </w:rPr>
          <w:t>i</w:t>
        </w:r>
        <w:proofErr w:type="spellEnd"/>
        <w:r w:rsidRPr="002F0CC4">
          <w:rPr>
            <w:color w:val="424142"/>
            <w:szCs w:val="30"/>
            <w:shd w:val="clear" w:color="auto" w:fill="FFFFFF"/>
          </w:rPr>
          <w:t xml:space="preserve">) </w:t>
        </w:r>
        <w:proofErr w:type="spellStart"/>
        <w:r w:rsidRPr="002F0CC4">
          <w:rPr>
            <w:color w:val="424142"/>
            <w:szCs w:val="30"/>
            <w:shd w:val="clear" w:color="auto" w:fill="FFFFFF"/>
          </w:rPr>
          <w:t>Alliin</w:t>
        </w:r>
        <w:proofErr w:type="spellEnd"/>
        <w:r w:rsidRPr="002F0CC4">
          <w:rPr>
            <w:color w:val="424142"/>
            <w:szCs w:val="30"/>
            <w:shd w:val="clear" w:color="auto" w:fill="FFFFFF"/>
          </w:rPr>
          <w:t xml:space="preserve">, a </w:t>
        </w:r>
        <w:proofErr w:type="spellStart"/>
        <w:r w:rsidRPr="002F0CC4">
          <w:rPr>
            <w:color w:val="424142"/>
            <w:szCs w:val="30"/>
            <w:shd w:val="clear" w:color="auto" w:fill="FFFFFF"/>
          </w:rPr>
          <w:t>sulphur</w:t>
        </w:r>
        <w:proofErr w:type="spellEnd"/>
        <w:r w:rsidRPr="002F0CC4">
          <w:rPr>
            <w:color w:val="424142"/>
            <w:szCs w:val="30"/>
            <w:shd w:val="clear" w:color="auto" w:fill="FFFFFF"/>
          </w:rPr>
          <w:t xml:space="preserve"> containing amino acid.</w:t>
        </w:r>
      </w:ins>
    </w:p>
    <w:p w:rsidR="002F0CC4" w:rsidRPr="002F0CC4" w:rsidRDefault="002F0CC4" w:rsidP="002F0CC4">
      <w:pPr>
        <w:pStyle w:val="NormalWeb"/>
        <w:shd w:val="clear" w:color="auto" w:fill="FFFFFF"/>
        <w:spacing w:before="0" w:beforeAutospacing="0" w:after="288" w:afterAutospacing="0" w:line="480" w:lineRule="atLeast"/>
        <w:textAlignment w:val="baseline"/>
        <w:rPr>
          <w:ins w:id="3" w:author="Unknown"/>
          <w:color w:val="424142"/>
          <w:szCs w:val="30"/>
          <w:shd w:val="clear" w:color="auto" w:fill="FFFFFF"/>
        </w:rPr>
      </w:pPr>
      <w:ins w:id="4" w:author="Unknown">
        <w:r w:rsidRPr="002F0CC4">
          <w:rPr>
            <w:color w:val="424142"/>
            <w:szCs w:val="30"/>
            <w:shd w:val="clear" w:color="auto" w:fill="FFFFFF"/>
          </w:rPr>
          <w:t xml:space="preserve">(ii) </w:t>
        </w:r>
        <w:proofErr w:type="spellStart"/>
        <w:r w:rsidRPr="002F0CC4">
          <w:rPr>
            <w:color w:val="424142"/>
            <w:szCs w:val="30"/>
            <w:shd w:val="clear" w:color="auto" w:fill="FFFFFF"/>
          </w:rPr>
          <w:t>Allicin</w:t>
        </w:r>
        <w:proofErr w:type="spellEnd"/>
        <w:r w:rsidRPr="002F0CC4">
          <w:rPr>
            <w:color w:val="424142"/>
            <w:szCs w:val="30"/>
            <w:shd w:val="clear" w:color="auto" w:fill="FFFFFF"/>
          </w:rPr>
          <w:t xml:space="preserve">- </w:t>
        </w:r>
        <w:proofErr w:type="spellStart"/>
        <w:r w:rsidRPr="002F0CC4">
          <w:rPr>
            <w:color w:val="424142"/>
            <w:szCs w:val="30"/>
            <w:shd w:val="clear" w:color="auto" w:fill="FFFFFF"/>
          </w:rPr>
          <w:t>allyl</w:t>
        </w:r>
        <w:proofErr w:type="spellEnd"/>
        <w:r w:rsidRPr="002F0CC4">
          <w:rPr>
            <w:color w:val="424142"/>
            <w:szCs w:val="30"/>
            <w:shd w:val="clear" w:color="auto" w:fill="FFFFFF"/>
          </w:rPr>
          <w:t xml:space="preserve"> </w:t>
        </w:r>
        <w:proofErr w:type="spellStart"/>
        <w:r w:rsidRPr="002F0CC4">
          <w:rPr>
            <w:color w:val="424142"/>
            <w:szCs w:val="30"/>
            <w:shd w:val="clear" w:color="auto" w:fill="FFFFFF"/>
          </w:rPr>
          <w:t>sulphide</w:t>
        </w:r>
        <w:proofErr w:type="spellEnd"/>
        <w:r w:rsidRPr="002F0CC4">
          <w:rPr>
            <w:color w:val="424142"/>
            <w:szCs w:val="30"/>
            <w:shd w:val="clear" w:color="auto" w:fill="FFFFFF"/>
          </w:rPr>
          <w:t>.</w:t>
        </w:r>
      </w:ins>
    </w:p>
    <w:p w:rsidR="002F0CC4" w:rsidRPr="002F0CC4" w:rsidRDefault="002F0CC4" w:rsidP="002F0CC4">
      <w:pPr>
        <w:pStyle w:val="NormalWeb"/>
        <w:shd w:val="clear" w:color="auto" w:fill="FFFFFF"/>
        <w:spacing w:before="0" w:beforeAutospacing="0" w:after="288" w:afterAutospacing="0" w:line="480" w:lineRule="atLeast"/>
        <w:textAlignment w:val="baseline"/>
        <w:rPr>
          <w:ins w:id="5" w:author="Unknown"/>
          <w:color w:val="424142"/>
          <w:szCs w:val="30"/>
          <w:shd w:val="clear" w:color="auto" w:fill="FFFFFF"/>
        </w:rPr>
      </w:pPr>
      <w:ins w:id="6" w:author="Unknown">
        <w:r w:rsidRPr="002F0CC4">
          <w:rPr>
            <w:color w:val="424142"/>
            <w:szCs w:val="30"/>
            <w:shd w:val="clear" w:color="auto" w:fill="FFFFFF"/>
          </w:rPr>
          <w:t xml:space="preserve">(iii) </w:t>
        </w:r>
        <w:proofErr w:type="spellStart"/>
        <w:r w:rsidRPr="002F0CC4">
          <w:rPr>
            <w:color w:val="424142"/>
            <w:szCs w:val="30"/>
            <w:shd w:val="clear" w:color="auto" w:fill="FFFFFF"/>
          </w:rPr>
          <w:t>Polysulphide</w:t>
        </w:r>
        <w:proofErr w:type="spellEnd"/>
        <w:r w:rsidRPr="002F0CC4">
          <w:rPr>
            <w:color w:val="424142"/>
            <w:szCs w:val="30"/>
            <w:shd w:val="clear" w:color="auto" w:fill="FFFFFF"/>
          </w:rPr>
          <w:t xml:space="preserve"> responsible for the unpleasant smell of the oil</w:t>
        </w:r>
      </w:ins>
    </w:p>
    <w:p w:rsidR="002F0CC4" w:rsidRPr="002F0CC4" w:rsidRDefault="002F0CC4" w:rsidP="002F0CC4">
      <w:pPr>
        <w:pStyle w:val="NormalWeb"/>
        <w:shd w:val="clear" w:color="auto" w:fill="FFFFFF"/>
        <w:spacing w:before="0" w:beforeAutospacing="0" w:after="288" w:afterAutospacing="0" w:line="480" w:lineRule="atLeast"/>
        <w:textAlignment w:val="baseline"/>
        <w:rPr>
          <w:ins w:id="7" w:author="Unknown"/>
          <w:color w:val="424142"/>
          <w:szCs w:val="30"/>
          <w:shd w:val="clear" w:color="auto" w:fill="FFFFFF"/>
        </w:rPr>
      </w:pPr>
      <w:ins w:id="8" w:author="Unknown">
        <w:r w:rsidRPr="002F0CC4">
          <w:rPr>
            <w:color w:val="424142"/>
            <w:szCs w:val="30"/>
            <w:shd w:val="clear" w:color="auto" w:fill="FFFFFF"/>
          </w:rPr>
          <w:t xml:space="preserve">2. Amino acid: </w:t>
        </w:r>
        <w:proofErr w:type="spellStart"/>
        <w:r w:rsidRPr="002F0CC4">
          <w:rPr>
            <w:color w:val="424142"/>
            <w:szCs w:val="30"/>
            <w:shd w:val="clear" w:color="auto" w:fill="FFFFFF"/>
          </w:rPr>
          <w:t>Leucine</w:t>
        </w:r>
        <w:proofErr w:type="spellEnd"/>
        <w:r w:rsidRPr="002F0CC4">
          <w:rPr>
            <w:color w:val="424142"/>
            <w:szCs w:val="30"/>
            <w:shd w:val="clear" w:color="auto" w:fill="FFFFFF"/>
          </w:rPr>
          <w:t xml:space="preserve">, </w:t>
        </w:r>
        <w:proofErr w:type="spellStart"/>
        <w:r w:rsidRPr="002F0CC4">
          <w:rPr>
            <w:color w:val="424142"/>
            <w:szCs w:val="30"/>
            <w:shd w:val="clear" w:color="auto" w:fill="FFFFFF"/>
          </w:rPr>
          <w:t>methionine</w:t>
        </w:r>
        <w:proofErr w:type="spellEnd"/>
        <w:r w:rsidRPr="002F0CC4">
          <w:rPr>
            <w:color w:val="424142"/>
            <w:szCs w:val="30"/>
            <w:shd w:val="clear" w:color="auto" w:fill="FFFFFF"/>
          </w:rPr>
          <w:t xml:space="preserve">, S-methyl </w:t>
        </w:r>
        <w:proofErr w:type="spellStart"/>
        <w:r w:rsidRPr="002F0CC4">
          <w:rPr>
            <w:color w:val="424142"/>
            <w:szCs w:val="30"/>
            <w:shd w:val="clear" w:color="auto" w:fill="FFFFFF"/>
          </w:rPr>
          <w:t>cysteine</w:t>
        </w:r>
        <w:proofErr w:type="spellEnd"/>
        <w:r w:rsidRPr="002F0CC4">
          <w:rPr>
            <w:color w:val="424142"/>
            <w:szCs w:val="30"/>
            <w:shd w:val="clear" w:color="auto" w:fill="FFFFFF"/>
          </w:rPr>
          <w:t>, S-</w:t>
        </w:r>
        <w:proofErr w:type="spellStart"/>
        <w:r w:rsidRPr="002F0CC4">
          <w:rPr>
            <w:color w:val="424142"/>
            <w:szCs w:val="30"/>
            <w:shd w:val="clear" w:color="auto" w:fill="FFFFFF"/>
          </w:rPr>
          <w:t>allyl</w:t>
        </w:r>
        <w:proofErr w:type="spellEnd"/>
        <w:r w:rsidRPr="002F0CC4">
          <w:rPr>
            <w:color w:val="424142"/>
            <w:szCs w:val="30"/>
            <w:shd w:val="clear" w:color="auto" w:fill="FFFFFF"/>
          </w:rPr>
          <w:t xml:space="preserve"> </w:t>
        </w:r>
        <w:proofErr w:type="spellStart"/>
        <w:r w:rsidRPr="002F0CC4">
          <w:rPr>
            <w:color w:val="424142"/>
            <w:szCs w:val="30"/>
            <w:shd w:val="clear" w:color="auto" w:fill="FFFFFF"/>
          </w:rPr>
          <w:t>cysteine</w:t>
        </w:r>
        <w:proofErr w:type="spellEnd"/>
        <w:r w:rsidRPr="002F0CC4">
          <w:rPr>
            <w:color w:val="424142"/>
            <w:szCs w:val="30"/>
            <w:shd w:val="clear" w:color="auto" w:fill="FFFFFF"/>
          </w:rPr>
          <w:t>.</w:t>
        </w:r>
      </w:ins>
    </w:p>
    <w:p w:rsidR="002F0CC4" w:rsidRPr="002F0CC4" w:rsidRDefault="002F0CC4" w:rsidP="002F0CC4">
      <w:pPr>
        <w:pStyle w:val="NormalWeb"/>
        <w:shd w:val="clear" w:color="auto" w:fill="FFFFFF"/>
        <w:spacing w:before="0" w:beforeAutospacing="0" w:after="288" w:afterAutospacing="0" w:line="480" w:lineRule="atLeast"/>
        <w:textAlignment w:val="baseline"/>
        <w:rPr>
          <w:ins w:id="9" w:author="Unknown"/>
          <w:color w:val="424142"/>
          <w:szCs w:val="30"/>
          <w:shd w:val="clear" w:color="auto" w:fill="FFFFFF"/>
        </w:rPr>
      </w:pPr>
      <w:ins w:id="10" w:author="Unknown">
        <w:r w:rsidRPr="002F0CC4">
          <w:rPr>
            <w:color w:val="424142"/>
            <w:szCs w:val="30"/>
            <w:shd w:val="clear" w:color="auto" w:fill="FFFFFF"/>
          </w:rPr>
          <w:t xml:space="preserve">3. </w:t>
        </w:r>
        <w:proofErr w:type="spellStart"/>
        <w:r w:rsidRPr="002F0CC4">
          <w:rPr>
            <w:color w:val="424142"/>
            <w:szCs w:val="30"/>
            <w:shd w:val="clear" w:color="auto" w:fill="FFFFFF"/>
          </w:rPr>
          <w:t>Allyl</w:t>
        </w:r>
        <w:proofErr w:type="spellEnd"/>
        <w:r w:rsidRPr="002F0CC4">
          <w:rPr>
            <w:color w:val="424142"/>
            <w:szCs w:val="30"/>
            <w:shd w:val="clear" w:color="auto" w:fill="FFFFFF"/>
          </w:rPr>
          <w:t xml:space="preserve"> </w:t>
        </w:r>
        <w:proofErr w:type="spellStart"/>
        <w:r w:rsidRPr="002F0CC4">
          <w:rPr>
            <w:color w:val="424142"/>
            <w:szCs w:val="30"/>
            <w:shd w:val="clear" w:color="auto" w:fill="FFFFFF"/>
          </w:rPr>
          <w:t>propyl</w:t>
        </w:r>
        <w:proofErr w:type="spellEnd"/>
        <w:r w:rsidRPr="002F0CC4">
          <w:rPr>
            <w:color w:val="424142"/>
            <w:szCs w:val="30"/>
            <w:shd w:val="clear" w:color="auto" w:fill="FFFFFF"/>
          </w:rPr>
          <w:t xml:space="preserve"> disulphide.</w:t>
        </w:r>
      </w:ins>
    </w:p>
    <w:p w:rsidR="002F0CC4" w:rsidRPr="002F0CC4" w:rsidRDefault="002F0CC4" w:rsidP="002F0CC4">
      <w:pPr>
        <w:pStyle w:val="NormalWeb"/>
        <w:shd w:val="clear" w:color="auto" w:fill="FFFFFF"/>
        <w:spacing w:before="0" w:beforeAutospacing="0" w:after="288" w:afterAutospacing="0" w:line="480" w:lineRule="atLeast"/>
        <w:textAlignment w:val="baseline"/>
        <w:rPr>
          <w:ins w:id="11" w:author="Unknown"/>
          <w:color w:val="424142"/>
          <w:szCs w:val="30"/>
          <w:shd w:val="clear" w:color="auto" w:fill="FFFFFF"/>
        </w:rPr>
      </w:pPr>
      <w:ins w:id="12" w:author="Unknown">
        <w:r w:rsidRPr="002F0CC4">
          <w:rPr>
            <w:color w:val="424142"/>
            <w:szCs w:val="30"/>
            <w:shd w:val="clear" w:color="auto" w:fill="FFFFFF"/>
          </w:rPr>
          <w:t>4. Vitamins: A, B, C and D</w:t>
        </w:r>
      </w:ins>
    </w:p>
    <w:p w:rsidR="002F0CC4" w:rsidRPr="002F0CC4" w:rsidRDefault="002F0CC4" w:rsidP="002F0CC4">
      <w:pPr>
        <w:pStyle w:val="NormalWeb"/>
        <w:shd w:val="clear" w:color="auto" w:fill="FFFFFF"/>
        <w:spacing w:before="0" w:beforeAutospacing="0" w:after="288" w:afterAutospacing="0" w:line="480" w:lineRule="atLeast"/>
        <w:textAlignment w:val="baseline"/>
        <w:rPr>
          <w:ins w:id="13" w:author="Unknown"/>
          <w:color w:val="424142"/>
          <w:szCs w:val="30"/>
          <w:shd w:val="clear" w:color="auto" w:fill="FFFFFF"/>
        </w:rPr>
      </w:pPr>
      <w:ins w:id="14" w:author="Unknown">
        <w:r w:rsidRPr="002F0CC4">
          <w:rPr>
            <w:color w:val="424142"/>
            <w:szCs w:val="30"/>
            <w:shd w:val="clear" w:color="auto" w:fill="FFFFFF"/>
          </w:rPr>
          <w:t>5. Fatty acid, mucilage and albumin.</w:t>
        </w:r>
      </w:ins>
    </w:p>
    <w:p w:rsidR="002F0CC4" w:rsidRPr="002F0CC4" w:rsidRDefault="002F0CC4" w:rsidP="002F0CC4">
      <w:pPr>
        <w:pStyle w:val="NormalWeb"/>
        <w:shd w:val="clear" w:color="auto" w:fill="FFFFFF"/>
        <w:spacing w:before="0" w:beforeAutospacing="0" w:after="288" w:afterAutospacing="0" w:line="480" w:lineRule="atLeast"/>
        <w:textAlignment w:val="baseline"/>
        <w:rPr>
          <w:ins w:id="15" w:author="Unknown"/>
          <w:color w:val="424142"/>
          <w:szCs w:val="30"/>
          <w:shd w:val="clear" w:color="auto" w:fill="FFFFFF"/>
        </w:rPr>
      </w:pPr>
      <w:ins w:id="16" w:author="Unknown">
        <w:r w:rsidRPr="002F0CC4">
          <w:rPr>
            <w:color w:val="424142"/>
            <w:szCs w:val="30"/>
            <w:shd w:val="clear" w:color="auto" w:fill="FFFFFF"/>
          </w:rPr>
          <w:t>6. Minerals: Calcium, Iron and Zinc</w:t>
        </w:r>
      </w:ins>
    </w:p>
    <w:p w:rsidR="002F0CC4" w:rsidRPr="002F0CC4" w:rsidRDefault="002F0CC4" w:rsidP="002F0CC4">
      <w:pPr>
        <w:pStyle w:val="NormalWeb"/>
        <w:shd w:val="clear" w:color="auto" w:fill="FFFFFF"/>
        <w:spacing w:before="0" w:beforeAutospacing="0" w:after="288" w:afterAutospacing="0" w:line="480" w:lineRule="atLeast"/>
        <w:textAlignment w:val="baseline"/>
        <w:rPr>
          <w:ins w:id="17" w:author="Unknown"/>
          <w:color w:val="424142"/>
          <w:szCs w:val="30"/>
          <w:shd w:val="clear" w:color="auto" w:fill="FFFFFF"/>
        </w:rPr>
      </w:pPr>
      <w:r w:rsidRPr="002F0CC4">
        <w:rPr>
          <w:color w:val="424142"/>
          <w:szCs w:val="30"/>
          <w:shd w:val="clear" w:color="auto" w:fill="FFFFFF"/>
        </w:rPr>
        <w:t xml:space="preserve">Uses: </w:t>
      </w:r>
      <w:ins w:id="18" w:author="Unknown">
        <w:r w:rsidRPr="002F0CC4">
          <w:rPr>
            <w:color w:val="424142"/>
            <w:szCs w:val="30"/>
            <w:shd w:val="clear" w:color="auto" w:fill="FFFFFF"/>
          </w:rPr>
          <w:t>Analgesic</w:t>
        </w:r>
      </w:ins>
      <w:r w:rsidRPr="002F0CC4">
        <w:rPr>
          <w:color w:val="424142"/>
          <w:szCs w:val="30"/>
          <w:shd w:val="clear" w:color="auto" w:fill="FFFFFF"/>
        </w:rPr>
        <w:t xml:space="preserve">, </w:t>
      </w:r>
      <w:ins w:id="19" w:author="Unknown">
        <w:r w:rsidRPr="002F0CC4">
          <w:rPr>
            <w:color w:val="424142"/>
            <w:szCs w:val="30"/>
            <w:shd w:val="clear" w:color="auto" w:fill="FFFFFF"/>
          </w:rPr>
          <w:t>Stimulant</w:t>
        </w:r>
      </w:ins>
      <w:r w:rsidRPr="002F0CC4">
        <w:rPr>
          <w:color w:val="424142"/>
          <w:szCs w:val="30"/>
          <w:shd w:val="clear" w:color="auto" w:fill="FFFFFF"/>
        </w:rPr>
        <w:t xml:space="preserve">, </w:t>
      </w:r>
      <w:ins w:id="20" w:author="Unknown">
        <w:r w:rsidRPr="002F0CC4">
          <w:rPr>
            <w:color w:val="424142"/>
            <w:szCs w:val="30"/>
            <w:shd w:val="clear" w:color="auto" w:fill="FFFFFF"/>
          </w:rPr>
          <w:t>Anticonvulsant</w:t>
        </w:r>
      </w:ins>
      <w:r w:rsidRPr="002F0CC4">
        <w:rPr>
          <w:color w:val="424142"/>
          <w:szCs w:val="30"/>
          <w:shd w:val="clear" w:color="auto" w:fill="FFFFFF"/>
        </w:rPr>
        <w:t xml:space="preserve">, </w:t>
      </w:r>
      <w:ins w:id="21" w:author="Unknown">
        <w:r w:rsidRPr="002F0CC4">
          <w:rPr>
            <w:color w:val="424142"/>
            <w:szCs w:val="30"/>
            <w:shd w:val="clear" w:color="auto" w:fill="FFFFFF"/>
          </w:rPr>
          <w:t>Antibacterial</w:t>
        </w:r>
      </w:ins>
      <w:r w:rsidRPr="002F0CC4">
        <w:rPr>
          <w:color w:val="424142"/>
          <w:szCs w:val="30"/>
          <w:shd w:val="clear" w:color="auto" w:fill="FFFFFF"/>
        </w:rPr>
        <w:t xml:space="preserve">, </w:t>
      </w:r>
      <w:ins w:id="22" w:author="Unknown">
        <w:r w:rsidRPr="002F0CC4">
          <w:rPr>
            <w:color w:val="424142"/>
            <w:szCs w:val="30"/>
            <w:shd w:val="clear" w:color="auto" w:fill="FFFFFF"/>
          </w:rPr>
          <w:t>Diuretic</w:t>
        </w:r>
      </w:ins>
      <w:r w:rsidRPr="002F0CC4">
        <w:rPr>
          <w:color w:val="424142"/>
          <w:szCs w:val="30"/>
          <w:shd w:val="clear" w:color="auto" w:fill="FFFFFF"/>
        </w:rPr>
        <w:t xml:space="preserve">, </w:t>
      </w:r>
      <w:ins w:id="23" w:author="Unknown">
        <w:r w:rsidRPr="002F0CC4">
          <w:rPr>
            <w:color w:val="424142"/>
            <w:szCs w:val="30"/>
            <w:shd w:val="clear" w:color="auto" w:fill="FFFFFF"/>
          </w:rPr>
          <w:t>Tonic</w:t>
        </w:r>
      </w:ins>
      <w:r w:rsidRPr="002F0CC4">
        <w:rPr>
          <w:color w:val="424142"/>
          <w:szCs w:val="30"/>
          <w:shd w:val="clear" w:color="auto" w:fill="FFFFFF"/>
        </w:rPr>
        <w:t xml:space="preserve">, </w:t>
      </w:r>
      <w:ins w:id="24" w:author="Unknown">
        <w:r w:rsidRPr="002F0CC4">
          <w:rPr>
            <w:color w:val="424142"/>
            <w:szCs w:val="30"/>
            <w:shd w:val="clear" w:color="auto" w:fill="FFFFFF"/>
          </w:rPr>
          <w:t>Used in hypertension and atherosclerosis (thickening of arterial wall)</w:t>
        </w:r>
      </w:ins>
      <w:r w:rsidRPr="002F0CC4">
        <w:rPr>
          <w:color w:val="424142"/>
          <w:szCs w:val="30"/>
          <w:shd w:val="clear" w:color="auto" w:fill="FFFFFF"/>
        </w:rPr>
        <w:t>, c</w:t>
      </w:r>
      <w:ins w:id="25" w:author="Unknown">
        <w:r w:rsidRPr="002F0CC4">
          <w:rPr>
            <w:color w:val="424142"/>
            <w:szCs w:val="30"/>
            <w:shd w:val="clear" w:color="auto" w:fill="FFFFFF"/>
          </w:rPr>
          <w:t>arminative, gastric stimulant and aids in digestion and absorption of food</w:t>
        </w:r>
      </w:ins>
      <w:r w:rsidRPr="002F0CC4">
        <w:rPr>
          <w:color w:val="424142"/>
          <w:szCs w:val="30"/>
          <w:shd w:val="clear" w:color="auto" w:fill="FFFFFF"/>
        </w:rPr>
        <w:t>, u</w:t>
      </w:r>
      <w:ins w:id="26" w:author="Unknown">
        <w:r w:rsidRPr="002F0CC4">
          <w:rPr>
            <w:color w:val="424142"/>
            <w:szCs w:val="30"/>
            <w:shd w:val="clear" w:color="auto" w:fill="FFFFFF"/>
          </w:rPr>
          <w:t>sed in the treatment of malignant tumors</w:t>
        </w:r>
      </w:ins>
      <w:r w:rsidRPr="002F0CC4">
        <w:rPr>
          <w:color w:val="424142"/>
          <w:szCs w:val="30"/>
          <w:shd w:val="clear" w:color="auto" w:fill="FFFFFF"/>
        </w:rPr>
        <w:t xml:space="preserve">, </w:t>
      </w:r>
      <w:ins w:id="27" w:author="Unknown">
        <w:r w:rsidRPr="002F0CC4">
          <w:rPr>
            <w:color w:val="424142"/>
            <w:szCs w:val="30"/>
            <w:shd w:val="clear" w:color="auto" w:fill="FFFFFF"/>
          </w:rPr>
          <w:t xml:space="preserve"> Tuberculosis and whooping cough</w:t>
        </w:r>
      </w:ins>
      <w:r w:rsidRPr="002F0CC4">
        <w:rPr>
          <w:color w:val="424142"/>
          <w:szCs w:val="30"/>
          <w:shd w:val="clear" w:color="auto" w:fill="FFFFFF"/>
        </w:rPr>
        <w:t xml:space="preserve">, </w:t>
      </w:r>
      <w:ins w:id="28" w:author="Unknown">
        <w:r w:rsidRPr="002F0CC4">
          <w:rPr>
            <w:color w:val="424142"/>
            <w:szCs w:val="30"/>
            <w:shd w:val="clear" w:color="auto" w:fill="FFFFFF"/>
          </w:rPr>
          <w:t>Aphrodisiac</w:t>
        </w:r>
      </w:ins>
      <w:r w:rsidRPr="002F0CC4">
        <w:rPr>
          <w:color w:val="424142"/>
          <w:szCs w:val="30"/>
          <w:shd w:val="clear" w:color="auto" w:fill="FFFFFF"/>
        </w:rPr>
        <w:t>, p</w:t>
      </w:r>
      <w:ins w:id="29" w:author="Unknown">
        <w:r w:rsidRPr="002F0CC4">
          <w:rPr>
            <w:color w:val="424142"/>
            <w:szCs w:val="30"/>
            <w:shd w:val="clear" w:color="auto" w:fill="FFFFFF"/>
          </w:rPr>
          <w:t>iles and duodenal ulcer</w:t>
        </w:r>
      </w:ins>
      <w:r w:rsidRPr="002F0CC4">
        <w:rPr>
          <w:color w:val="424142"/>
          <w:szCs w:val="30"/>
          <w:shd w:val="clear" w:color="auto" w:fill="FFFFFF"/>
        </w:rPr>
        <w:t>, t</w:t>
      </w:r>
      <w:ins w:id="30" w:author="Unknown">
        <w:r w:rsidRPr="002F0CC4">
          <w:rPr>
            <w:color w:val="424142"/>
            <w:szCs w:val="30"/>
            <w:shd w:val="clear" w:color="auto" w:fill="FFFFFF"/>
          </w:rPr>
          <w:t>reatment of epilepsy</w:t>
        </w:r>
      </w:ins>
      <w:r w:rsidRPr="002F0CC4">
        <w:rPr>
          <w:color w:val="424142"/>
          <w:szCs w:val="30"/>
          <w:shd w:val="clear" w:color="auto" w:fill="FFFFFF"/>
        </w:rPr>
        <w:t>, r</w:t>
      </w:r>
      <w:ins w:id="31" w:author="Unknown">
        <w:r w:rsidRPr="002F0CC4">
          <w:rPr>
            <w:color w:val="424142"/>
            <w:szCs w:val="30"/>
            <w:shd w:val="clear" w:color="auto" w:fill="FFFFFF"/>
          </w:rPr>
          <w:t>educe blood sugar level</w:t>
        </w:r>
      </w:ins>
      <w:r w:rsidRPr="002F0CC4">
        <w:rPr>
          <w:color w:val="424142"/>
          <w:szCs w:val="30"/>
          <w:shd w:val="clear" w:color="auto" w:fill="FFFFFF"/>
        </w:rPr>
        <w:t xml:space="preserve">, </w:t>
      </w:r>
      <w:ins w:id="32" w:author="Unknown">
        <w:r w:rsidRPr="002F0CC4">
          <w:rPr>
            <w:color w:val="424142"/>
            <w:szCs w:val="30"/>
            <w:shd w:val="clear" w:color="auto" w:fill="FFFFFF"/>
          </w:rPr>
          <w:t>Chronic bronchitis, bronch</w:t>
        </w:r>
      </w:ins>
      <w:r w:rsidRPr="002F0CC4">
        <w:rPr>
          <w:color w:val="424142"/>
          <w:szCs w:val="30"/>
          <w:shd w:val="clear" w:color="auto" w:fill="FFFFFF"/>
        </w:rPr>
        <w:t>ial asthma.</w:t>
      </w:r>
    </w:p>
    <w:p w:rsidR="000D38C8" w:rsidRDefault="000D38C8" w:rsidP="0097280F">
      <w:pPr>
        <w:pStyle w:val="NormalWeb"/>
        <w:spacing w:before="375" w:beforeAutospacing="0" w:after="375" w:afterAutospacing="0" w:line="390" w:lineRule="atLeast"/>
        <w:rPr>
          <w:color w:val="000000"/>
          <w:shd w:val="clear" w:color="auto" w:fill="FFFFFF"/>
        </w:rPr>
      </w:pPr>
    </w:p>
    <w:p w:rsidR="000D38C8" w:rsidRDefault="000D38C8" w:rsidP="0097280F">
      <w:pPr>
        <w:pStyle w:val="NormalWeb"/>
        <w:spacing w:before="375" w:beforeAutospacing="0" w:after="375" w:afterAutospacing="0" w:line="390" w:lineRule="atLeast"/>
        <w:rPr>
          <w:color w:val="000000"/>
          <w:shd w:val="clear" w:color="auto" w:fill="FFFFFF"/>
        </w:rPr>
      </w:pPr>
    </w:p>
    <w:p w:rsidR="002F0CC4" w:rsidRPr="000D38C8" w:rsidRDefault="002F0CC4" w:rsidP="0097280F">
      <w:pPr>
        <w:pStyle w:val="NormalWeb"/>
        <w:spacing w:before="375" w:beforeAutospacing="0" w:after="375" w:afterAutospacing="0" w:line="390" w:lineRule="atLeast"/>
        <w:rPr>
          <w:b/>
          <w:color w:val="000000"/>
          <w:shd w:val="clear" w:color="auto" w:fill="FFFFFF"/>
        </w:rPr>
      </w:pPr>
      <w:r w:rsidRPr="000D38C8">
        <w:rPr>
          <w:b/>
          <w:color w:val="000000"/>
          <w:shd w:val="clear" w:color="auto" w:fill="FFFFFF"/>
        </w:rPr>
        <w:lastRenderedPageBreak/>
        <w:t xml:space="preserve">Side effects: </w:t>
      </w:r>
    </w:p>
    <w:p w:rsidR="00B11601" w:rsidRDefault="002F0CC4" w:rsidP="0097280F">
      <w:pPr>
        <w:pStyle w:val="NormalWeb"/>
        <w:spacing w:before="375" w:beforeAutospacing="0" w:after="375" w:afterAutospacing="0" w:line="390" w:lineRule="atLeast"/>
        <w:rPr>
          <w:color w:val="000000"/>
          <w:shd w:val="clear" w:color="auto" w:fill="FFFFFF"/>
        </w:rPr>
      </w:pPr>
      <w:r w:rsidRPr="002F0CC4">
        <w:rPr>
          <w:color w:val="000000"/>
          <w:shd w:val="clear" w:color="auto" w:fill="FFFFFF"/>
        </w:rPr>
        <w:t>Bleeding disorder: Garlic, especially fresh garlic, might increase the risk of bleeding.</w:t>
      </w:r>
      <w:r w:rsidRPr="002F0CC4">
        <w:rPr>
          <w:color w:val="000000"/>
          <w:shd w:val="clear" w:color="auto" w:fill="FFFFFF"/>
        </w:rPr>
        <w:br/>
      </w:r>
      <w:r w:rsidRPr="002F0CC4">
        <w:rPr>
          <w:color w:val="000000"/>
          <w:shd w:val="clear" w:color="auto" w:fill="FFFFFF"/>
        </w:rPr>
        <w:br/>
        <w:t>Diabetes: Garlic can lower blood sugar. In theory, taking garlic might make blood sugar too low in people with diabetes.</w:t>
      </w:r>
      <w:r w:rsidRPr="002F0CC4">
        <w:rPr>
          <w:color w:val="000000"/>
          <w:shd w:val="clear" w:color="auto" w:fill="FFFFFF"/>
        </w:rPr>
        <w:br/>
      </w:r>
      <w:r w:rsidRPr="002F0CC4">
        <w:rPr>
          <w:color w:val="000000"/>
          <w:shd w:val="clear" w:color="auto" w:fill="FFFFFF"/>
        </w:rPr>
        <w:br/>
        <w:t>Stomach or digestion problems: Garlic can irritate the gastrointestinal (GI) tract. Use with caution if you have stomach or digestion problems.</w:t>
      </w:r>
      <w:r w:rsidRPr="002F0CC4">
        <w:rPr>
          <w:color w:val="000000"/>
          <w:shd w:val="clear" w:color="auto" w:fill="FFFFFF"/>
        </w:rPr>
        <w:br/>
      </w:r>
      <w:r w:rsidRPr="002F0CC4">
        <w:rPr>
          <w:color w:val="000000"/>
          <w:shd w:val="clear" w:color="auto" w:fill="FFFFFF"/>
        </w:rPr>
        <w:br/>
        <w:t>Low blood pressure: Garlic can lower blood pressure. In theory, taking garlic might make blood pressure become too low in people with low blood pressure.</w:t>
      </w:r>
      <w:r w:rsidRPr="002F0CC4">
        <w:rPr>
          <w:color w:val="000000"/>
          <w:shd w:val="clear" w:color="auto" w:fill="FFFFFF"/>
        </w:rPr>
        <w:br/>
      </w:r>
      <w:r w:rsidRPr="002F0CC4">
        <w:rPr>
          <w:color w:val="000000"/>
          <w:shd w:val="clear" w:color="auto" w:fill="FFFFFF"/>
        </w:rPr>
        <w:br/>
        <w:t>Surgery: Garlic might prolong bleeding and interfere with blood pressure. Garlic might also lower blood sugar levels. Stop taking garlic at least two weeks before a scheduled surgery.</w:t>
      </w:r>
    </w:p>
    <w:p w:rsidR="000D38C8" w:rsidRDefault="000D38C8" w:rsidP="0097280F">
      <w:pPr>
        <w:pStyle w:val="NormalWeb"/>
        <w:spacing w:before="375" w:beforeAutospacing="0" w:after="375" w:afterAutospacing="0" w:line="390" w:lineRule="atLeast"/>
        <w:rPr>
          <w:b/>
          <w:color w:val="000000"/>
          <w:shd w:val="clear" w:color="auto" w:fill="FFFFFF"/>
        </w:rPr>
      </w:pPr>
      <w:r w:rsidRPr="000D38C8">
        <w:rPr>
          <w:b/>
          <w:color w:val="000000"/>
          <w:shd w:val="clear" w:color="auto" w:fill="FFFFFF"/>
        </w:rPr>
        <w:t xml:space="preserve">Interaction: </w:t>
      </w:r>
    </w:p>
    <w:p w:rsidR="005E1189" w:rsidRDefault="005E1189" w:rsidP="005E1189">
      <w:pPr>
        <w:numPr>
          <w:ilvl w:val="0"/>
          <w:numId w:val="26"/>
        </w:numPr>
        <w:shd w:val="clear" w:color="auto" w:fill="FFFFFF"/>
        <w:spacing w:after="409" w:line="240" w:lineRule="auto"/>
        <w:rPr>
          <w:rFonts w:ascii="Times New Roman" w:eastAsia="Times New Roman" w:hAnsi="Times New Roman" w:cs="Times New Roman"/>
          <w:color w:val="000000"/>
          <w:sz w:val="24"/>
          <w:szCs w:val="24"/>
          <w:shd w:val="clear" w:color="auto" w:fill="FFFFFF"/>
        </w:rPr>
      </w:pPr>
      <w:proofErr w:type="spellStart"/>
      <w:r w:rsidRPr="005E1189">
        <w:rPr>
          <w:rFonts w:ascii="Times New Roman" w:eastAsia="Times New Roman" w:hAnsi="Times New Roman" w:cs="Times New Roman"/>
          <w:color w:val="000000"/>
          <w:sz w:val="24"/>
          <w:szCs w:val="24"/>
          <w:shd w:val="clear" w:color="auto" w:fill="FFFFFF"/>
        </w:rPr>
        <w:t>Isoniazid</w:t>
      </w:r>
      <w:proofErr w:type="spellEnd"/>
      <w:r w:rsidRPr="005E1189">
        <w:rPr>
          <w:rFonts w:ascii="Times New Roman" w:eastAsia="Times New Roman" w:hAnsi="Times New Roman" w:cs="Times New Roman"/>
          <w:color w:val="000000"/>
          <w:sz w:val="24"/>
          <w:szCs w:val="24"/>
          <w:shd w:val="clear" w:color="auto" w:fill="FFFFFF"/>
        </w:rPr>
        <w:t xml:space="preserve">: Garlic might reduce how much </w:t>
      </w:r>
      <w:proofErr w:type="spellStart"/>
      <w:r w:rsidRPr="005E1189">
        <w:rPr>
          <w:rFonts w:ascii="Times New Roman" w:eastAsia="Times New Roman" w:hAnsi="Times New Roman" w:cs="Times New Roman"/>
          <w:color w:val="000000"/>
          <w:sz w:val="24"/>
          <w:szCs w:val="24"/>
          <w:shd w:val="clear" w:color="auto" w:fill="FFFFFF"/>
        </w:rPr>
        <w:t>isoniazid</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Nydrazid</w:t>
      </w:r>
      <w:proofErr w:type="spellEnd"/>
      <w:r w:rsidRPr="005E1189">
        <w:rPr>
          <w:rFonts w:ascii="Times New Roman" w:eastAsia="Times New Roman" w:hAnsi="Times New Roman" w:cs="Times New Roman"/>
          <w:color w:val="000000"/>
          <w:sz w:val="24"/>
          <w:szCs w:val="24"/>
          <w:shd w:val="clear" w:color="auto" w:fill="FFFFFF"/>
        </w:rPr>
        <w:t xml:space="preserve">, INH) the body absorbs. This might decrease how well </w:t>
      </w:r>
      <w:proofErr w:type="spellStart"/>
      <w:r w:rsidRPr="005E1189">
        <w:rPr>
          <w:rFonts w:ascii="Times New Roman" w:eastAsia="Times New Roman" w:hAnsi="Times New Roman" w:cs="Times New Roman"/>
          <w:color w:val="000000"/>
          <w:sz w:val="24"/>
          <w:szCs w:val="24"/>
          <w:shd w:val="clear" w:color="auto" w:fill="FFFFFF"/>
        </w:rPr>
        <w:t>isoniazid</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Nydrazid</w:t>
      </w:r>
      <w:proofErr w:type="spellEnd"/>
      <w:r w:rsidRPr="005E1189">
        <w:rPr>
          <w:rFonts w:ascii="Times New Roman" w:eastAsia="Times New Roman" w:hAnsi="Times New Roman" w:cs="Times New Roman"/>
          <w:color w:val="000000"/>
          <w:sz w:val="24"/>
          <w:szCs w:val="24"/>
          <w:shd w:val="clear" w:color="auto" w:fill="FFFFFF"/>
        </w:rPr>
        <w:t xml:space="preserve">, INH) works. </w:t>
      </w:r>
    </w:p>
    <w:p w:rsidR="005E1189" w:rsidRPr="005E1189" w:rsidRDefault="005E1189" w:rsidP="005E1189">
      <w:pPr>
        <w:numPr>
          <w:ilvl w:val="0"/>
          <w:numId w:val="26"/>
        </w:numPr>
        <w:shd w:val="clear" w:color="auto" w:fill="FFFFFF"/>
        <w:spacing w:after="409" w:line="240" w:lineRule="auto"/>
        <w:rPr>
          <w:rFonts w:ascii="Times New Roman" w:eastAsia="Times New Roman" w:hAnsi="Times New Roman" w:cs="Times New Roman"/>
          <w:color w:val="000000"/>
          <w:sz w:val="24"/>
          <w:szCs w:val="24"/>
          <w:shd w:val="clear" w:color="auto" w:fill="FFFFFF"/>
        </w:rPr>
      </w:pPr>
      <w:r w:rsidRPr="005E1189">
        <w:rPr>
          <w:rFonts w:ascii="Times New Roman" w:eastAsia="Times New Roman" w:hAnsi="Times New Roman" w:cs="Times New Roman"/>
          <w:color w:val="000000"/>
          <w:sz w:val="24"/>
          <w:szCs w:val="24"/>
          <w:shd w:val="clear" w:color="auto" w:fill="FFFFFF"/>
        </w:rPr>
        <w:t>Medications used for HIV/AIDS (Non-Nucleoside Reverse Transcriptase Inhibitors (NNRTIs): The body breaks down medications used for HIV/AIDS to get rid of them. Garlic can increase how fast the body breaks down some medication for HIV/AIDS. Taking garlic along with some medications used for HIV/AIDS might decrease the effectiveness of some medications used for HIV/AIDS</w:t>
      </w:r>
      <w:r>
        <w:rPr>
          <w:rFonts w:ascii="Times New Roman" w:eastAsia="Times New Roman" w:hAnsi="Times New Roman" w:cs="Times New Roman"/>
          <w:color w:val="000000"/>
          <w:sz w:val="24"/>
          <w:szCs w:val="24"/>
          <w:shd w:val="clear" w:color="auto" w:fill="FFFFFF"/>
        </w:rPr>
        <w:t xml:space="preserve">. </w:t>
      </w:r>
      <w:r w:rsidRPr="005E1189">
        <w:rPr>
          <w:rFonts w:ascii="Times New Roman" w:eastAsia="Times New Roman" w:hAnsi="Times New Roman" w:cs="Times New Roman"/>
          <w:color w:val="000000"/>
          <w:sz w:val="24"/>
          <w:szCs w:val="24"/>
          <w:shd w:val="clear" w:color="auto" w:fill="FFFFFF"/>
        </w:rPr>
        <w:t xml:space="preserve">Some of these medications used for HIV/AIDS include </w:t>
      </w:r>
      <w:proofErr w:type="spellStart"/>
      <w:r w:rsidRPr="005E1189">
        <w:rPr>
          <w:rFonts w:ascii="Times New Roman" w:eastAsia="Times New Roman" w:hAnsi="Times New Roman" w:cs="Times New Roman"/>
          <w:color w:val="000000"/>
          <w:sz w:val="24"/>
          <w:szCs w:val="24"/>
          <w:shd w:val="clear" w:color="auto" w:fill="FFFFFF"/>
        </w:rPr>
        <w:t>nevirapine</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Viramune</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delavirdine</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Rescriptor</w:t>
      </w:r>
      <w:proofErr w:type="spellEnd"/>
      <w:r w:rsidRPr="005E1189">
        <w:rPr>
          <w:rFonts w:ascii="Times New Roman" w:eastAsia="Times New Roman" w:hAnsi="Times New Roman" w:cs="Times New Roman"/>
          <w:color w:val="000000"/>
          <w:sz w:val="24"/>
          <w:szCs w:val="24"/>
          <w:shd w:val="clear" w:color="auto" w:fill="FFFFFF"/>
        </w:rPr>
        <w:t xml:space="preserve">), and </w:t>
      </w:r>
      <w:proofErr w:type="spellStart"/>
      <w:r w:rsidRPr="005E1189">
        <w:rPr>
          <w:rFonts w:ascii="Times New Roman" w:eastAsia="Times New Roman" w:hAnsi="Times New Roman" w:cs="Times New Roman"/>
          <w:color w:val="000000"/>
          <w:sz w:val="24"/>
          <w:szCs w:val="24"/>
          <w:shd w:val="clear" w:color="auto" w:fill="FFFFFF"/>
        </w:rPr>
        <w:t>efavirenz</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Sustiva</w:t>
      </w:r>
      <w:proofErr w:type="spellEnd"/>
      <w:r w:rsidRPr="005E1189">
        <w:rPr>
          <w:rFonts w:ascii="Times New Roman" w:eastAsia="Times New Roman" w:hAnsi="Times New Roman" w:cs="Times New Roman"/>
          <w:color w:val="000000"/>
          <w:sz w:val="24"/>
          <w:szCs w:val="24"/>
          <w:shd w:val="clear" w:color="auto" w:fill="FFFFFF"/>
        </w:rPr>
        <w:t>).</w:t>
      </w:r>
    </w:p>
    <w:p w:rsidR="005E1189" w:rsidRPr="005E1189" w:rsidRDefault="005E1189" w:rsidP="005E1189">
      <w:pPr>
        <w:numPr>
          <w:ilvl w:val="0"/>
          <w:numId w:val="26"/>
        </w:numPr>
        <w:shd w:val="clear" w:color="auto" w:fill="FFFFFF"/>
        <w:spacing w:after="409" w:line="240" w:lineRule="auto"/>
        <w:rPr>
          <w:rFonts w:ascii="Times New Roman" w:eastAsia="Times New Roman" w:hAnsi="Times New Roman" w:cs="Times New Roman"/>
          <w:color w:val="000000"/>
          <w:sz w:val="24"/>
          <w:szCs w:val="24"/>
          <w:shd w:val="clear" w:color="auto" w:fill="FFFFFF"/>
        </w:rPr>
      </w:pPr>
      <w:proofErr w:type="spellStart"/>
      <w:r w:rsidRPr="005E1189">
        <w:rPr>
          <w:rFonts w:ascii="Times New Roman" w:eastAsia="Times New Roman" w:hAnsi="Times New Roman" w:cs="Times New Roman"/>
          <w:color w:val="000000"/>
          <w:sz w:val="24"/>
          <w:szCs w:val="24"/>
          <w:shd w:val="clear" w:color="auto" w:fill="FFFFFF"/>
        </w:rPr>
        <w:t>Saquinavir</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Fortovase</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Invirase</w:t>
      </w:r>
      <w:proofErr w:type="spellEnd"/>
      <w:r>
        <w:rPr>
          <w:rFonts w:ascii="Times New Roman" w:eastAsia="Times New Roman" w:hAnsi="Times New Roman" w:cs="Times New Roman"/>
          <w:color w:val="000000"/>
          <w:sz w:val="24"/>
          <w:szCs w:val="24"/>
          <w:shd w:val="clear" w:color="auto" w:fill="FFFFFF"/>
        </w:rPr>
        <w:t xml:space="preserve">): </w:t>
      </w:r>
      <w:r w:rsidRPr="005E1189">
        <w:rPr>
          <w:rFonts w:ascii="Times New Roman" w:eastAsia="Times New Roman" w:hAnsi="Times New Roman" w:cs="Times New Roman"/>
          <w:color w:val="000000"/>
          <w:sz w:val="24"/>
          <w:szCs w:val="24"/>
          <w:shd w:val="clear" w:color="auto" w:fill="FFFFFF"/>
        </w:rPr>
        <w:t xml:space="preserve">The body breaks down </w:t>
      </w:r>
      <w:proofErr w:type="spellStart"/>
      <w:r w:rsidRPr="005E1189">
        <w:rPr>
          <w:rFonts w:ascii="Times New Roman" w:eastAsia="Times New Roman" w:hAnsi="Times New Roman" w:cs="Times New Roman"/>
          <w:color w:val="000000"/>
          <w:sz w:val="24"/>
          <w:szCs w:val="24"/>
          <w:shd w:val="clear" w:color="auto" w:fill="FFFFFF"/>
        </w:rPr>
        <w:t>saquinavir</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Fortovase</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Invirase</w:t>
      </w:r>
      <w:proofErr w:type="spellEnd"/>
      <w:r w:rsidRPr="005E1189">
        <w:rPr>
          <w:rFonts w:ascii="Times New Roman" w:eastAsia="Times New Roman" w:hAnsi="Times New Roman" w:cs="Times New Roman"/>
          <w:color w:val="000000"/>
          <w:sz w:val="24"/>
          <w:szCs w:val="24"/>
          <w:shd w:val="clear" w:color="auto" w:fill="FFFFFF"/>
        </w:rPr>
        <w:t xml:space="preserve">) to get rid of it. Garlic might increase how quickly the body breaks down </w:t>
      </w:r>
      <w:proofErr w:type="spellStart"/>
      <w:r w:rsidRPr="005E1189">
        <w:rPr>
          <w:rFonts w:ascii="Times New Roman" w:eastAsia="Times New Roman" w:hAnsi="Times New Roman" w:cs="Times New Roman"/>
          <w:color w:val="000000"/>
          <w:sz w:val="24"/>
          <w:szCs w:val="24"/>
          <w:shd w:val="clear" w:color="auto" w:fill="FFFFFF"/>
        </w:rPr>
        <w:t>saquinavir</w:t>
      </w:r>
      <w:proofErr w:type="spellEnd"/>
      <w:r w:rsidRPr="005E1189">
        <w:rPr>
          <w:rFonts w:ascii="Times New Roman" w:eastAsia="Times New Roman" w:hAnsi="Times New Roman" w:cs="Times New Roman"/>
          <w:color w:val="000000"/>
          <w:sz w:val="24"/>
          <w:szCs w:val="24"/>
          <w:shd w:val="clear" w:color="auto" w:fill="FFFFFF"/>
        </w:rPr>
        <w:t xml:space="preserve">. Taking garlic along with </w:t>
      </w:r>
      <w:proofErr w:type="spellStart"/>
      <w:r w:rsidRPr="005E1189">
        <w:rPr>
          <w:rFonts w:ascii="Times New Roman" w:eastAsia="Times New Roman" w:hAnsi="Times New Roman" w:cs="Times New Roman"/>
          <w:color w:val="000000"/>
          <w:sz w:val="24"/>
          <w:szCs w:val="24"/>
          <w:shd w:val="clear" w:color="auto" w:fill="FFFFFF"/>
        </w:rPr>
        <w:t>saquinavir</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Fortovase</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Invirase</w:t>
      </w:r>
      <w:proofErr w:type="spellEnd"/>
      <w:r w:rsidRPr="005E1189">
        <w:rPr>
          <w:rFonts w:ascii="Times New Roman" w:eastAsia="Times New Roman" w:hAnsi="Times New Roman" w:cs="Times New Roman"/>
          <w:color w:val="000000"/>
          <w:sz w:val="24"/>
          <w:szCs w:val="24"/>
          <w:shd w:val="clear" w:color="auto" w:fill="FFFFFF"/>
        </w:rPr>
        <w:t xml:space="preserve">) might decrease the effectiveness of </w:t>
      </w:r>
      <w:proofErr w:type="spellStart"/>
      <w:r w:rsidRPr="005E1189">
        <w:rPr>
          <w:rFonts w:ascii="Times New Roman" w:eastAsia="Times New Roman" w:hAnsi="Times New Roman" w:cs="Times New Roman"/>
          <w:color w:val="000000"/>
          <w:sz w:val="24"/>
          <w:szCs w:val="24"/>
          <w:shd w:val="clear" w:color="auto" w:fill="FFFFFF"/>
        </w:rPr>
        <w:t>saquinavir</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Fortovase</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Invirase</w:t>
      </w:r>
      <w:proofErr w:type="spellEnd"/>
      <w:r w:rsidRPr="005E1189">
        <w:rPr>
          <w:rFonts w:ascii="Times New Roman" w:eastAsia="Times New Roman" w:hAnsi="Times New Roman" w:cs="Times New Roman"/>
          <w:color w:val="000000"/>
          <w:sz w:val="24"/>
          <w:szCs w:val="24"/>
          <w:shd w:val="clear" w:color="auto" w:fill="FFFFFF"/>
        </w:rPr>
        <w:t>).</w:t>
      </w:r>
    </w:p>
    <w:p w:rsidR="005E1189" w:rsidRPr="005E1189" w:rsidRDefault="005E1189" w:rsidP="005E1189">
      <w:pPr>
        <w:numPr>
          <w:ilvl w:val="0"/>
          <w:numId w:val="27"/>
        </w:numPr>
        <w:shd w:val="clear" w:color="auto" w:fill="FFFFFF"/>
        <w:spacing w:after="409" w:line="240" w:lineRule="auto"/>
        <w:rPr>
          <w:rFonts w:ascii="Times New Roman" w:eastAsia="Times New Roman" w:hAnsi="Times New Roman" w:cs="Times New Roman"/>
          <w:color w:val="000000"/>
          <w:sz w:val="24"/>
          <w:szCs w:val="24"/>
          <w:shd w:val="clear" w:color="auto" w:fill="FFFFFF"/>
        </w:rPr>
      </w:pPr>
      <w:r w:rsidRPr="005E1189">
        <w:rPr>
          <w:rFonts w:ascii="Times New Roman" w:eastAsia="Times New Roman" w:hAnsi="Times New Roman" w:cs="Times New Roman"/>
          <w:color w:val="000000"/>
          <w:sz w:val="24"/>
          <w:szCs w:val="24"/>
          <w:shd w:val="clear" w:color="auto" w:fill="FFFFFF"/>
        </w:rPr>
        <w:t xml:space="preserve">Birth control pills (Contraceptive drugs): Some birth control pills contain estrogen. The body breaks down the estrogen in birth control pills to get rid of it. Garlic might increase the breakdown of estrogen. Taking garlic along with birth control pills might decrease the effectiveness of birth control pills. Some birth control pills include </w:t>
      </w:r>
      <w:proofErr w:type="spellStart"/>
      <w:r w:rsidRPr="005E1189">
        <w:rPr>
          <w:rFonts w:ascii="Times New Roman" w:eastAsia="Times New Roman" w:hAnsi="Times New Roman" w:cs="Times New Roman"/>
          <w:color w:val="000000"/>
          <w:sz w:val="24"/>
          <w:szCs w:val="24"/>
          <w:shd w:val="clear" w:color="auto" w:fill="FFFFFF"/>
        </w:rPr>
        <w:t>ethinyl</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estradiol</w:t>
      </w:r>
      <w:proofErr w:type="spellEnd"/>
      <w:r w:rsidRPr="005E1189">
        <w:rPr>
          <w:rFonts w:ascii="Times New Roman" w:eastAsia="Times New Roman" w:hAnsi="Times New Roman" w:cs="Times New Roman"/>
          <w:color w:val="000000"/>
          <w:sz w:val="24"/>
          <w:szCs w:val="24"/>
          <w:shd w:val="clear" w:color="auto" w:fill="FFFFFF"/>
        </w:rPr>
        <w:t xml:space="preserve"> and </w:t>
      </w:r>
      <w:proofErr w:type="spellStart"/>
      <w:r w:rsidRPr="005E1189">
        <w:rPr>
          <w:rFonts w:ascii="Times New Roman" w:eastAsia="Times New Roman" w:hAnsi="Times New Roman" w:cs="Times New Roman"/>
          <w:color w:val="000000"/>
          <w:sz w:val="24"/>
          <w:szCs w:val="24"/>
          <w:shd w:val="clear" w:color="auto" w:fill="FFFFFF"/>
        </w:rPr>
        <w:lastRenderedPageBreak/>
        <w:t>levonorgestrel</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Triphasil</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ethinyl</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estradiol</w:t>
      </w:r>
      <w:proofErr w:type="spellEnd"/>
      <w:r w:rsidRPr="005E1189">
        <w:rPr>
          <w:rFonts w:ascii="Times New Roman" w:eastAsia="Times New Roman" w:hAnsi="Times New Roman" w:cs="Times New Roman"/>
          <w:color w:val="000000"/>
          <w:sz w:val="24"/>
          <w:szCs w:val="24"/>
          <w:shd w:val="clear" w:color="auto" w:fill="FFFFFF"/>
        </w:rPr>
        <w:t xml:space="preserve"> and </w:t>
      </w:r>
      <w:proofErr w:type="spellStart"/>
      <w:r w:rsidRPr="005E1189">
        <w:rPr>
          <w:rFonts w:ascii="Times New Roman" w:eastAsia="Times New Roman" w:hAnsi="Times New Roman" w:cs="Times New Roman"/>
          <w:color w:val="000000"/>
          <w:sz w:val="24"/>
          <w:szCs w:val="24"/>
          <w:shd w:val="clear" w:color="auto" w:fill="FFFFFF"/>
        </w:rPr>
        <w:t>norethindrone</w:t>
      </w:r>
      <w:proofErr w:type="spellEnd"/>
      <w:r w:rsidRPr="005E1189">
        <w:rPr>
          <w:rFonts w:ascii="Times New Roman" w:eastAsia="Times New Roman" w:hAnsi="Times New Roman" w:cs="Times New Roman"/>
          <w:color w:val="000000"/>
          <w:sz w:val="24"/>
          <w:szCs w:val="24"/>
          <w:shd w:val="clear" w:color="auto" w:fill="FFFFFF"/>
        </w:rPr>
        <w:t xml:space="preserve"> (Ortho-</w:t>
      </w:r>
      <w:proofErr w:type="spellStart"/>
      <w:r w:rsidRPr="005E1189">
        <w:rPr>
          <w:rFonts w:ascii="Times New Roman" w:eastAsia="Times New Roman" w:hAnsi="Times New Roman" w:cs="Times New Roman"/>
          <w:color w:val="000000"/>
          <w:sz w:val="24"/>
          <w:szCs w:val="24"/>
          <w:shd w:val="clear" w:color="auto" w:fill="FFFFFF"/>
        </w:rPr>
        <w:t>Novum</w:t>
      </w:r>
      <w:proofErr w:type="spellEnd"/>
      <w:r w:rsidRPr="005E1189">
        <w:rPr>
          <w:rFonts w:ascii="Times New Roman" w:eastAsia="Times New Roman" w:hAnsi="Times New Roman" w:cs="Times New Roman"/>
          <w:color w:val="000000"/>
          <w:sz w:val="24"/>
          <w:szCs w:val="24"/>
          <w:shd w:val="clear" w:color="auto" w:fill="FFFFFF"/>
        </w:rPr>
        <w:t xml:space="preserve"> 1/35, Ortho-</w:t>
      </w:r>
      <w:proofErr w:type="spellStart"/>
      <w:r w:rsidRPr="005E1189">
        <w:rPr>
          <w:rFonts w:ascii="Times New Roman" w:eastAsia="Times New Roman" w:hAnsi="Times New Roman" w:cs="Times New Roman"/>
          <w:color w:val="000000"/>
          <w:sz w:val="24"/>
          <w:szCs w:val="24"/>
          <w:shd w:val="clear" w:color="auto" w:fill="FFFFFF"/>
        </w:rPr>
        <w:t>Novum</w:t>
      </w:r>
      <w:proofErr w:type="spellEnd"/>
      <w:r w:rsidRPr="005E1189">
        <w:rPr>
          <w:rFonts w:ascii="Times New Roman" w:eastAsia="Times New Roman" w:hAnsi="Times New Roman" w:cs="Times New Roman"/>
          <w:color w:val="000000"/>
          <w:sz w:val="24"/>
          <w:szCs w:val="24"/>
          <w:shd w:val="clear" w:color="auto" w:fill="FFFFFF"/>
        </w:rPr>
        <w:t xml:space="preserve"> 7/7/7), and others.</w:t>
      </w:r>
    </w:p>
    <w:p w:rsidR="005E1189" w:rsidRPr="005E1189" w:rsidRDefault="005E1189" w:rsidP="005E1189">
      <w:pPr>
        <w:numPr>
          <w:ilvl w:val="0"/>
          <w:numId w:val="27"/>
        </w:numPr>
        <w:shd w:val="clear" w:color="auto" w:fill="FFFFFF"/>
        <w:spacing w:after="409" w:line="240" w:lineRule="auto"/>
        <w:rPr>
          <w:rFonts w:ascii="Times New Roman" w:eastAsia="Times New Roman" w:hAnsi="Times New Roman" w:cs="Times New Roman"/>
          <w:color w:val="000000"/>
          <w:sz w:val="24"/>
          <w:szCs w:val="24"/>
          <w:shd w:val="clear" w:color="auto" w:fill="FFFFFF"/>
        </w:rPr>
      </w:pPr>
      <w:r w:rsidRPr="005E1189">
        <w:rPr>
          <w:rFonts w:ascii="Times New Roman" w:eastAsia="Times New Roman" w:hAnsi="Times New Roman" w:cs="Times New Roman"/>
          <w:color w:val="000000"/>
          <w:sz w:val="24"/>
          <w:szCs w:val="24"/>
          <w:shd w:val="clear" w:color="auto" w:fill="FFFFFF"/>
        </w:rPr>
        <w:t>Cyclosporine (</w:t>
      </w:r>
      <w:proofErr w:type="spellStart"/>
      <w:r w:rsidRPr="005E1189">
        <w:rPr>
          <w:rFonts w:ascii="Times New Roman" w:eastAsia="Times New Roman" w:hAnsi="Times New Roman" w:cs="Times New Roman"/>
          <w:color w:val="000000"/>
          <w:sz w:val="24"/>
          <w:szCs w:val="24"/>
          <w:shd w:val="clear" w:color="auto" w:fill="FFFFFF"/>
        </w:rPr>
        <w:t>Neoral</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Sandimmune</w:t>
      </w:r>
      <w:proofErr w:type="spellEnd"/>
      <w:r w:rsidRPr="005E1189">
        <w:rPr>
          <w:rFonts w:ascii="Times New Roman" w:eastAsia="Times New Roman" w:hAnsi="Times New Roman" w:cs="Times New Roman"/>
          <w:color w:val="000000"/>
          <w:sz w:val="24"/>
          <w:szCs w:val="24"/>
          <w:shd w:val="clear" w:color="auto" w:fill="FFFFFF"/>
        </w:rPr>
        <w:t>): The body breaks down cyclosporine (</w:t>
      </w:r>
      <w:proofErr w:type="spellStart"/>
      <w:r w:rsidRPr="005E1189">
        <w:rPr>
          <w:rFonts w:ascii="Times New Roman" w:eastAsia="Times New Roman" w:hAnsi="Times New Roman" w:cs="Times New Roman"/>
          <w:color w:val="000000"/>
          <w:sz w:val="24"/>
          <w:szCs w:val="24"/>
          <w:shd w:val="clear" w:color="auto" w:fill="FFFFFF"/>
        </w:rPr>
        <w:t>Neoral</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Sandimmune</w:t>
      </w:r>
      <w:proofErr w:type="spellEnd"/>
      <w:r w:rsidRPr="005E1189">
        <w:rPr>
          <w:rFonts w:ascii="Times New Roman" w:eastAsia="Times New Roman" w:hAnsi="Times New Roman" w:cs="Times New Roman"/>
          <w:color w:val="000000"/>
          <w:sz w:val="24"/>
          <w:szCs w:val="24"/>
          <w:shd w:val="clear" w:color="auto" w:fill="FFFFFF"/>
        </w:rPr>
        <w:t>) to get rid of it. Garlic might increase how quickly the body breaks down cyclosporine (</w:t>
      </w:r>
      <w:proofErr w:type="spellStart"/>
      <w:r w:rsidRPr="005E1189">
        <w:rPr>
          <w:rFonts w:ascii="Times New Roman" w:eastAsia="Times New Roman" w:hAnsi="Times New Roman" w:cs="Times New Roman"/>
          <w:color w:val="000000"/>
          <w:sz w:val="24"/>
          <w:szCs w:val="24"/>
          <w:shd w:val="clear" w:color="auto" w:fill="FFFFFF"/>
        </w:rPr>
        <w:t>Neoral</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Sandimmune</w:t>
      </w:r>
      <w:proofErr w:type="spellEnd"/>
      <w:r w:rsidRPr="005E1189">
        <w:rPr>
          <w:rFonts w:ascii="Times New Roman" w:eastAsia="Times New Roman" w:hAnsi="Times New Roman" w:cs="Times New Roman"/>
          <w:color w:val="000000"/>
          <w:sz w:val="24"/>
          <w:szCs w:val="24"/>
          <w:shd w:val="clear" w:color="auto" w:fill="FFFFFF"/>
        </w:rPr>
        <w:t>). Taking garlic along with cyclosporine (</w:t>
      </w:r>
      <w:proofErr w:type="spellStart"/>
      <w:r w:rsidRPr="005E1189">
        <w:rPr>
          <w:rFonts w:ascii="Times New Roman" w:eastAsia="Times New Roman" w:hAnsi="Times New Roman" w:cs="Times New Roman"/>
          <w:color w:val="000000"/>
          <w:sz w:val="24"/>
          <w:szCs w:val="24"/>
          <w:shd w:val="clear" w:color="auto" w:fill="FFFFFF"/>
        </w:rPr>
        <w:t>Neoral</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Sandimmune</w:t>
      </w:r>
      <w:proofErr w:type="spellEnd"/>
      <w:r w:rsidRPr="005E1189">
        <w:rPr>
          <w:rFonts w:ascii="Times New Roman" w:eastAsia="Times New Roman" w:hAnsi="Times New Roman" w:cs="Times New Roman"/>
          <w:color w:val="000000"/>
          <w:sz w:val="24"/>
          <w:szCs w:val="24"/>
          <w:shd w:val="clear" w:color="auto" w:fill="FFFFFF"/>
        </w:rPr>
        <w:t>) might decrease the effectiveness of cyclosporine (</w:t>
      </w:r>
      <w:proofErr w:type="spellStart"/>
      <w:r w:rsidRPr="005E1189">
        <w:rPr>
          <w:rFonts w:ascii="Times New Roman" w:eastAsia="Times New Roman" w:hAnsi="Times New Roman" w:cs="Times New Roman"/>
          <w:color w:val="000000"/>
          <w:sz w:val="24"/>
          <w:szCs w:val="24"/>
          <w:shd w:val="clear" w:color="auto" w:fill="FFFFFF"/>
        </w:rPr>
        <w:t>Neoral</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Sandimmune</w:t>
      </w:r>
      <w:proofErr w:type="spellEnd"/>
      <w:r w:rsidRPr="005E1189">
        <w:rPr>
          <w:rFonts w:ascii="Times New Roman" w:eastAsia="Times New Roman" w:hAnsi="Times New Roman" w:cs="Times New Roman"/>
          <w:color w:val="000000"/>
          <w:sz w:val="24"/>
          <w:szCs w:val="24"/>
          <w:shd w:val="clear" w:color="auto" w:fill="FFFFFF"/>
        </w:rPr>
        <w:t>).</w:t>
      </w:r>
    </w:p>
    <w:p w:rsidR="005E1189" w:rsidRPr="005E1189" w:rsidRDefault="005E1189" w:rsidP="005E1189">
      <w:pPr>
        <w:numPr>
          <w:ilvl w:val="0"/>
          <w:numId w:val="27"/>
        </w:numPr>
        <w:shd w:val="clear" w:color="auto" w:fill="FFFFFF"/>
        <w:spacing w:after="409" w:line="240" w:lineRule="auto"/>
        <w:rPr>
          <w:rFonts w:ascii="Times New Roman" w:eastAsia="Times New Roman" w:hAnsi="Times New Roman" w:cs="Times New Roman"/>
          <w:color w:val="000000"/>
          <w:sz w:val="24"/>
          <w:szCs w:val="24"/>
          <w:shd w:val="clear" w:color="auto" w:fill="FFFFFF"/>
        </w:rPr>
      </w:pPr>
      <w:r w:rsidRPr="005E1189">
        <w:rPr>
          <w:rFonts w:ascii="Times New Roman" w:eastAsia="Times New Roman" w:hAnsi="Times New Roman" w:cs="Times New Roman"/>
          <w:color w:val="000000"/>
          <w:sz w:val="24"/>
          <w:szCs w:val="24"/>
          <w:shd w:val="clear" w:color="auto" w:fill="FFFFFF"/>
        </w:rPr>
        <w:t>Medications changed by the liver (</w:t>
      </w:r>
      <w:proofErr w:type="spellStart"/>
      <w:r w:rsidRPr="005E1189">
        <w:rPr>
          <w:rFonts w:ascii="Times New Roman" w:eastAsia="Times New Roman" w:hAnsi="Times New Roman" w:cs="Times New Roman"/>
          <w:color w:val="000000"/>
          <w:sz w:val="24"/>
          <w:szCs w:val="24"/>
          <w:shd w:val="clear" w:color="auto" w:fill="FFFFFF"/>
        </w:rPr>
        <w:t>Cytochrome</w:t>
      </w:r>
      <w:proofErr w:type="spellEnd"/>
      <w:r w:rsidRPr="005E1189">
        <w:rPr>
          <w:rFonts w:ascii="Times New Roman" w:eastAsia="Times New Roman" w:hAnsi="Times New Roman" w:cs="Times New Roman"/>
          <w:color w:val="000000"/>
          <w:sz w:val="24"/>
          <w:szCs w:val="24"/>
          <w:shd w:val="clear" w:color="auto" w:fill="FFFFFF"/>
        </w:rPr>
        <w:t xml:space="preserve"> P450 2E1 (CYP2E1) substrates): Some medications are changed and broken down by the liver</w:t>
      </w:r>
      <w:r>
        <w:rPr>
          <w:rFonts w:ascii="Times New Roman" w:eastAsia="Times New Roman" w:hAnsi="Times New Roman" w:cs="Times New Roman"/>
          <w:color w:val="000000"/>
          <w:sz w:val="24"/>
          <w:szCs w:val="24"/>
          <w:shd w:val="clear" w:color="auto" w:fill="FFFFFF"/>
        </w:rPr>
        <w:t xml:space="preserve">. </w:t>
      </w:r>
      <w:r w:rsidRPr="005E1189">
        <w:rPr>
          <w:rFonts w:ascii="Times New Roman" w:eastAsia="Times New Roman" w:hAnsi="Times New Roman" w:cs="Times New Roman"/>
          <w:color w:val="000000"/>
          <w:sz w:val="24"/>
          <w:szCs w:val="24"/>
          <w:shd w:val="clear" w:color="auto" w:fill="FFFFFF"/>
        </w:rPr>
        <w:t xml:space="preserve">Garlic oil might decrease how quickly the liver breaks down some medications. Taking garlic oil along with some medications that are changed by the liver can increase the effects and side effects of medication. Some medications that are changed by the liver include acetaminophen, </w:t>
      </w:r>
      <w:proofErr w:type="spellStart"/>
      <w:r w:rsidRPr="005E1189">
        <w:rPr>
          <w:rFonts w:ascii="Times New Roman" w:eastAsia="Times New Roman" w:hAnsi="Times New Roman" w:cs="Times New Roman"/>
          <w:color w:val="000000"/>
          <w:sz w:val="24"/>
          <w:szCs w:val="24"/>
          <w:shd w:val="clear" w:color="auto" w:fill="FFFFFF"/>
        </w:rPr>
        <w:t>chlorzoxazone</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Parafon</w:t>
      </w:r>
      <w:proofErr w:type="spellEnd"/>
      <w:r w:rsidRPr="005E1189">
        <w:rPr>
          <w:rFonts w:ascii="Times New Roman" w:eastAsia="Times New Roman" w:hAnsi="Times New Roman" w:cs="Times New Roman"/>
          <w:color w:val="000000"/>
          <w:sz w:val="24"/>
          <w:szCs w:val="24"/>
          <w:shd w:val="clear" w:color="auto" w:fill="FFFFFF"/>
        </w:rPr>
        <w:t xml:space="preserve"> Forte), ethanol, </w:t>
      </w:r>
      <w:proofErr w:type="spellStart"/>
      <w:r w:rsidRPr="005E1189">
        <w:rPr>
          <w:rFonts w:ascii="Times New Roman" w:eastAsia="Times New Roman" w:hAnsi="Times New Roman" w:cs="Times New Roman"/>
          <w:color w:val="000000"/>
          <w:sz w:val="24"/>
          <w:szCs w:val="24"/>
          <w:shd w:val="clear" w:color="auto" w:fill="FFFFFF"/>
        </w:rPr>
        <w:t>theophylline</w:t>
      </w:r>
      <w:proofErr w:type="spellEnd"/>
      <w:r w:rsidRPr="005E1189">
        <w:rPr>
          <w:rFonts w:ascii="Times New Roman" w:eastAsia="Times New Roman" w:hAnsi="Times New Roman" w:cs="Times New Roman"/>
          <w:color w:val="000000"/>
          <w:sz w:val="24"/>
          <w:szCs w:val="24"/>
          <w:shd w:val="clear" w:color="auto" w:fill="FFFFFF"/>
        </w:rPr>
        <w:t xml:space="preserve">, and drugs used for anesthesia during surgery such as </w:t>
      </w:r>
      <w:proofErr w:type="spellStart"/>
      <w:r w:rsidRPr="005E1189">
        <w:rPr>
          <w:rFonts w:ascii="Times New Roman" w:eastAsia="Times New Roman" w:hAnsi="Times New Roman" w:cs="Times New Roman"/>
          <w:color w:val="000000"/>
          <w:sz w:val="24"/>
          <w:szCs w:val="24"/>
          <w:shd w:val="clear" w:color="auto" w:fill="FFFFFF"/>
        </w:rPr>
        <w:t>enflurane</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Ethrane</w:t>
      </w:r>
      <w:proofErr w:type="spellEnd"/>
      <w:r w:rsidRPr="005E1189">
        <w:rPr>
          <w:rFonts w:ascii="Times New Roman" w:eastAsia="Times New Roman" w:hAnsi="Times New Roman" w:cs="Times New Roman"/>
          <w:color w:val="000000"/>
          <w:sz w:val="24"/>
          <w:szCs w:val="24"/>
          <w:shd w:val="clear" w:color="auto" w:fill="FFFFFF"/>
        </w:rPr>
        <w:t>), halothane (</w:t>
      </w:r>
      <w:proofErr w:type="spellStart"/>
      <w:r w:rsidRPr="005E1189">
        <w:rPr>
          <w:rFonts w:ascii="Times New Roman" w:eastAsia="Times New Roman" w:hAnsi="Times New Roman" w:cs="Times New Roman"/>
          <w:color w:val="000000"/>
          <w:sz w:val="24"/>
          <w:szCs w:val="24"/>
          <w:shd w:val="clear" w:color="auto" w:fill="FFFFFF"/>
        </w:rPr>
        <w:t>Fluothane</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isoflurane</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Forane</w:t>
      </w:r>
      <w:proofErr w:type="spellEnd"/>
      <w:r w:rsidRPr="005E1189">
        <w:rPr>
          <w:rFonts w:ascii="Times New Roman" w:eastAsia="Times New Roman" w:hAnsi="Times New Roman" w:cs="Times New Roman"/>
          <w:color w:val="000000"/>
          <w:sz w:val="24"/>
          <w:szCs w:val="24"/>
          <w:shd w:val="clear" w:color="auto" w:fill="FFFFFF"/>
        </w:rPr>
        <w:t xml:space="preserve">), and </w:t>
      </w:r>
      <w:proofErr w:type="spellStart"/>
      <w:r w:rsidRPr="005E1189">
        <w:rPr>
          <w:rFonts w:ascii="Times New Roman" w:eastAsia="Times New Roman" w:hAnsi="Times New Roman" w:cs="Times New Roman"/>
          <w:color w:val="000000"/>
          <w:sz w:val="24"/>
          <w:szCs w:val="24"/>
          <w:shd w:val="clear" w:color="auto" w:fill="FFFFFF"/>
        </w:rPr>
        <w:t>methoxyflurane</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Penthrane</w:t>
      </w:r>
      <w:proofErr w:type="spellEnd"/>
      <w:r w:rsidRPr="005E1189">
        <w:rPr>
          <w:rFonts w:ascii="Times New Roman" w:eastAsia="Times New Roman" w:hAnsi="Times New Roman" w:cs="Times New Roman"/>
          <w:color w:val="000000"/>
          <w:sz w:val="24"/>
          <w:szCs w:val="24"/>
          <w:shd w:val="clear" w:color="auto" w:fill="FFFFFF"/>
        </w:rPr>
        <w:t>).</w:t>
      </w:r>
    </w:p>
    <w:p w:rsidR="005E1189" w:rsidRPr="005E1189" w:rsidRDefault="005E1189" w:rsidP="005E1189">
      <w:pPr>
        <w:numPr>
          <w:ilvl w:val="0"/>
          <w:numId w:val="27"/>
        </w:numPr>
        <w:shd w:val="clear" w:color="auto" w:fill="FFFFFF"/>
        <w:spacing w:after="409" w:line="240" w:lineRule="auto"/>
        <w:rPr>
          <w:rFonts w:ascii="Times New Roman" w:eastAsia="Times New Roman" w:hAnsi="Times New Roman" w:cs="Times New Roman"/>
          <w:color w:val="000000"/>
          <w:sz w:val="24"/>
          <w:szCs w:val="24"/>
          <w:shd w:val="clear" w:color="auto" w:fill="FFFFFF"/>
        </w:rPr>
      </w:pPr>
      <w:r w:rsidRPr="005E1189">
        <w:rPr>
          <w:rFonts w:ascii="Times New Roman" w:eastAsia="Times New Roman" w:hAnsi="Times New Roman" w:cs="Times New Roman"/>
          <w:color w:val="000000"/>
          <w:sz w:val="24"/>
          <w:szCs w:val="24"/>
          <w:shd w:val="clear" w:color="auto" w:fill="FFFFFF"/>
        </w:rPr>
        <w:t xml:space="preserve">Medications that slow blood clotting (Anticoagulant / </w:t>
      </w:r>
      <w:proofErr w:type="spellStart"/>
      <w:r w:rsidRPr="005E1189">
        <w:rPr>
          <w:rFonts w:ascii="Times New Roman" w:eastAsia="Times New Roman" w:hAnsi="Times New Roman" w:cs="Times New Roman"/>
          <w:color w:val="000000"/>
          <w:sz w:val="24"/>
          <w:szCs w:val="24"/>
          <w:shd w:val="clear" w:color="auto" w:fill="FFFFFF"/>
        </w:rPr>
        <w:t>Antiplatelet</w:t>
      </w:r>
      <w:proofErr w:type="spellEnd"/>
      <w:r w:rsidRPr="005E1189">
        <w:rPr>
          <w:rFonts w:ascii="Times New Roman" w:eastAsia="Times New Roman" w:hAnsi="Times New Roman" w:cs="Times New Roman"/>
          <w:color w:val="000000"/>
          <w:sz w:val="24"/>
          <w:szCs w:val="24"/>
          <w:shd w:val="clear" w:color="auto" w:fill="FFFFFF"/>
        </w:rPr>
        <w:t xml:space="preserve"> drugs</w:t>
      </w:r>
      <w:r>
        <w:rPr>
          <w:rFonts w:ascii="Times New Roman" w:eastAsia="Times New Roman" w:hAnsi="Times New Roman" w:cs="Times New Roman"/>
          <w:color w:val="000000"/>
          <w:sz w:val="24"/>
          <w:szCs w:val="24"/>
          <w:shd w:val="clear" w:color="auto" w:fill="FFFFFF"/>
        </w:rPr>
        <w:t xml:space="preserve">): </w:t>
      </w:r>
      <w:r w:rsidRPr="005E1189">
        <w:rPr>
          <w:rFonts w:ascii="Times New Roman" w:eastAsia="Times New Roman" w:hAnsi="Times New Roman" w:cs="Times New Roman"/>
          <w:color w:val="000000"/>
          <w:sz w:val="24"/>
          <w:szCs w:val="24"/>
          <w:shd w:val="clear" w:color="auto" w:fill="FFFFFF"/>
        </w:rPr>
        <w:t>Garlic might slow blood clotting. Taking garlic along with medications that also slow clotting might increase the chances of bruising and bleeding</w:t>
      </w:r>
      <w:r>
        <w:rPr>
          <w:rFonts w:ascii="Times New Roman" w:eastAsia="Times New Roman" w:hAnsi="Times New Roman" w:cs="Times New Roman"/>
          <w:color w:val="000000"/>
          <w:sz w:val="24"/>
          <w:szCs w:val="24"/>
          <w:shd w:val="clear" w:color="auto" w:fill="FFFFFF"/>
        </w:rPr>
        <w:t xml:space="preserve">. </w:t>
      </w:r>
      <w:r w:rsidRPr="005E1189">
        <w:rPr>
          <w:rFonts w:ascii="Times New Roman" w:eastAsia="Times New Roman" w:hAnsi="Times New Roman" w:cs="Times New Roman"/>
          <w:color w:val="000000"/>
          <w:sz w:val="24"/>
          <w:szCs w:val="24"/>
          <w:shd w:val="clear" w:color="auto" w:fill="FFFFFF"/>
        </w:rPr>
        <w:t xml:space="preserve">Some medications that slow blood clotting include aspirin, </w:t>
      </w:r>
      <w:proofErr w:type="spellStart"/>
      <w:r w:rsidRPr="005E1189">
        <w:rPr>
          <w:rFonts w:ascii="Times New Roman" w:eastAsia="Times New Roman" w:hAnsi="Times New Roman" w:cs="Times New Roman"/>
          <w:color w:val="000000"/>
          <w:sz w:val="24"/>
          <w:szCs w:val="24"/>
          <w:shd w:val="clear" w:color="auto" w:fill="FFFFFF"/>
        </w:rPr>
        <w:t>clopidogrel</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Plavix</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diclofenac</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Voltaren</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Cataflam</w:t>
      </w:r>
      <w:proofErr w:type="spellEnd"/>
      <w:r w:rsidRPr="005E1189">
        <w:rPr>
          <w:rFonts w:ascii="Times New Roman" w:eastAsia="Times New Roman" w:hAnsi="Times New Roman" w:cs="Times New Roman"/>
          <w:color w:val="000000"/>
          <w:sz w:val="24"/>
          <w:szCs w:val="24"/>
          <w:shd w:val="clear" w:color="auto" w:fill="FFFFFF"/>
        </w:rPr>
        <w:t>, others), ibuprofen (Advil, Motrin, others), naproxen (</w:t>
      </w:r>
      <w:proofErr w:type="spellStart"/>
      <w:r w:rsidRPr="005E1189">
        <w:rPr>
          <w:rFonts w:ascii="Times New Roman" w:eastAsia="Times New Roman" w:hAnsi="Times New Roman" w:cs="Times New Roman"/>
          <w:color w:val="000000"/>
          <w:sz w:val="24"/>
          <w:szCs w:val="24"/>
          <w:shd w:val="clear" w:color="auto" w:fill="FFFFFF"/>
        </w:rPr>
        <w:t>Anaprox</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Naprosyn</w:t>
      </w:r>
      <w:proofErr w:type="spellEnd"/>
      <w:r w:rsidRPr="005E1189">
        <w:rPr>
          <w:rFonts w:ascii="Times New Roman" w:eastAsia="Times New Roman" w:hAnsi="Times New Roman" w:cs="Times New Roman"/>
          <w:color w:val="000000"/>
          <w:sz w:val="24"/>
          <w:szCs w:val="24"/>
          <w:shd w:val="clear" w:color="auto" w:fill="FFFFFF"/>
        </w:rPr>
        <w:t xml:space="preserve">, others), </w:t>
      </w:r>
      <w:proofErr w:type="spellStart"/>
      <w:r w:rsidRPr="005E1189">
        <w:rPr>
          <w:rFonts w:ascii="Times New Roman" w:eastAsia="Times New Roman" w:hAnsi="Times New Roman" w:cs="Times New Roman"/>
          <w:color w:val="000000"/>
          <w:sz w:val="24"/>
          <w:szCs w:val="24"/>
          <w:shd w:val="clear" w:color="auto" w:fill="FFFFFF"/>
        </w:rPr>
        <w:t>dalteparin</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Fragmin</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enoxaparin</w:t>
      </w:r>
      <w:proofErr w:type="spellEnd"/>
      <w:r w:rsidRPr="005E1189">
        <w:rPr>
          <w:rFonts w:ascii="Times New Roman" w:eastAsia="Times New Roman" w:hAnsi="Times New Roman" w:cs="Times New Roman"/>
          <w:color w:val="000000"/>
          <w:sz w:val="24"/>
          <w:szCs w:val="24"/>
          <w:shd w:val="clear" w:color="auto" w:fill="FFFFFF"/>
        </w:rPr>
        <w:t xml:space="preserve"> (</w:t>
      </w:r>
      <w:proofErr w:type="spellStart"/>
      <w:r w:rsidRPr="005E1189">
        <w:rPr>
          <w:rFonts w:ascii="Times New Roman" w:eastAsia="Times New Roman" w:hAnsi="Times New Roman" w:cs="Times New Roman"/>
          <w:color w:val="000000"/>
          <w:sz w:val="24"/>
          <w:szCs w:val="24"/>
          <w:shd w:val="clear" w:color="auto" w:fill="FFFFFF"/>
        </w:rPr>
        <w:t>Lovenox</w:t>
      </w:r>
      <w:proofErr w:type="spellEnd"/>
      <w:r w:rsidRPr="005E1189">
        <w:rPr>
          <w:rFonts w:ascii="Times New Roman" w:eastAsia="Times New Roman" w:hAnsi="Times New Roman" w:cs="Times New Roman"/>
          <w:color w:val="000000"/>
          <w:sz w:val="24"/>
          <w:szCs w:val="24"/>
          <w:shd w:val="clear" w:color="auto" w:fill="FFFFFF"/>
        </w:rPr>
        <w:t xml:space="preserve">), heparin, </w:t>
      </w:r>
      <w:proofErr w:type="spellStart"/>
      <w:r w:rsidRPr="005E1189">
        <w:rPr>
          <w:rFonts w:ascii="Times New Roman" w:eastAsia="Times New Roman" w:hAnsi="Times New Roman" w:cs="Times New Roman"/>
          <w:color w:val="000000"/>
          <w:sz w:val="24"/>
          <w:szCs w:val="24"/>
          <w:shd w:val="clear" w:color="auto" w:fill="FFFFFF"/>
        </w:rPr>
        <w:t>warfarin</w:t>
      </w:r>
      <w:proofErr w:type="spellEnd"/>
      <w:r w:rsidRPr="005E1189">
        <w:rPr>
          <w:rFonts w:ascii="Times New Roman" w:eastAsia="Times New Roman" w:hAnsi="Times New Roman" w:cs="Times New Roman"/>
          <w:color w:val="000000"/>
          <w:sz w:val="24"/>
          <w:szCs w:val="24"/>
          <w:shd w:val="clear" w:color="auto" w:fill="FFFFFF"/>
        </w:rPr>
        <w:t xml:space="preserve"> (Coumadin), and others.</w:t>
      </w:r>
    </w:p>
    <w:p w:rsidR="005E1189" w:rsidRPr="00A12F5A" w:rsidRDefault="005E1189" w:rsidP="005E1189">
      <w:pPr>
        <w:numPr>
          <w:ilvl w:val="0"/>
          <w:numId w:val="27"/>
        </w:numPr>
        <w:shd w:val="clear" w:color="auto" w:fill="FFFFFF"/>
        <w:spacing w:after="0" w:line="390" w:lineRule="atLeast"/>
        <w:ind w:left="504"/>
        <w:rPr>
          <w:rFonts w:ascii="Times New Roman" w:hAnsi="Times New Roman" w:cs="Times New Roman"/>
          <w:color w:val="000000"/>
          <w:sz w:val="24"/>
          <w:szCs w:val="24"/>
          <w:shd w:val="clear" w:color="auto" w:fill="FFFFFF"/>
        </w:rPr>
      </w:pPr>
      <w:proofErr w:type="spellStart"/>
      <w:r w:rsidRPr="005E1189">
        <w:rPr>
          <w:rFonts w:ascii="Times New Roman" w:eastAsia="Times New Roman" w:hAnsi="Times New Roman" w:cs="Times New Roman"/>
          <w:color w:val="000000"/>
          <w:sz w:val="24"/>
          <w:szCs w:val="24"/>
          <w:shd w:val="clear" w:color="auto" w:fill="FFFFFF"/>
        </w:rPr>
        <w:t>Warfarin</w:t>
      </w:r>
      <w:proofErr w:type="spellEnd"/>
      <w:r w:rsidRPr="005E1189">
        <w:rPr>
          <w:rFonts w:ascii="Times New Roman" w:eastAsia="Times New Roman" w:hAnsi="Times New Roman" w:cs="Times New Roman"/>
          <w:color w:val="000000"/>
          <w:sz w:val="24"/>
          <w:szCs w:val="24"/>
          <w:shd w:val="clear" w:color="auto" w:fill="FFFFFF"/>
        </w:rPr>
        <w:t xml:space="preserve"> (Coumadin): </w:t>
      </w:r>
      <w:proofErr w:type="spellStart"/>
      <w:r w:rsidRPr="005E1189">
        <w:rPr>
          <w:rFonts w:ascii="Times New Roman" w:eastAsia="Times New Roman" w:hAnsi="Times New Roman" w:cs="Times New Roman"/>
          <w:color w:val="000000"/>
          <w:sz w:val="24"/>
          <w:szCs w:val="24"/>
          <w:shd w:val="clear" w:color="auto" w:fill="FFFFFF"/>
        </w:rPr>
        <w:t>Warfarin</w:t>
      </w:r>
      <w:proofErr w:type="spellEnd"/>
      <w:r w:rsidRPr="005E1189">
        <w:rPr>
          <w:rFonts w:ascii="Times New Roman" w:eastAsia="Times New Roman" w:hAnsi="Times New Roman" w:cs="Times New Roman"/>
          <w:color w:val="000000"/>
          <w:sz w:val="24"/>
          <w:szCs w:val="24"/>
          <w:shd w:val="clear" w:color="auto" w:fill="FFFFFF"/>
        </w:rPr>
        <w:t xml:space="preserve"> (Coumadin) is used to slow blood clotting. Garlic might increase the effectiveness of </w:t>
      </w:r>
      <w:proofErr w:type="spellStart"/>
      <w:r w:rsidRPr="005E1189">
        <w:rPr>
          <w:rFonts w:ascii="Times New Roman" w:eastAsia="Times New Roman" w:hAnsi="Times New Roman" w:cs="Times New Roman"/>
          <w:color w:val="000000"/>
          <w:sz w:val="24"/>
          <w:szCs w:val="24"/>
          <w:shd w:val="clear" w:color="auto" w:fill="FFFFFF"/>
        </w:rPr>
        <w:t>warfarin</w:t>
      </w:r>
      <w:proofErr w:type="spellEnd"/>
      <w:r w:rsidRPr="005E1189">
        <w:rPr>
          <w:rFonts w:ascii="Times New Roman" w:eastAsia="Times New Roman" w:hAnsi="Times New Roman" w:cs="Times New Roman"/>
          <w:color w:val="000000"/>
          <w:sz w:val="24"/>
          <w:szCs w:val="24"/>
          <w:shd w:val="clear" w:color="auto" w:fill="FFFFFF"/>
        </w:rPr>
        <w:t xml:space="preserve"> (Coumadin). Taking garlic along with </w:t>
      </w:r>
      <w:proofErr w:type="spellStart"/>
      <w:r w:rsidRPr="005E1189">
        <w:rPr>
          <w:rFonts w:ascii="Times New Roman" w:eastAsia="Times New Roman" w:hAnsi="Times New Roman" w:cs="Times New Roman"/>
          <w:color w:val="000000"/>
          <w:sz w:val="24"/>
          <w:szCs w:val="24"/>
          <w:shd w:val="clear" w:color="auto" w:fill="FFFFFF"/>
        </w:rPr>
        <w:t>warfarin</w:t>
      </w:r>
      <w:proofErr w:type="spellEnd"/>
      <w:r w:rsidRPr="005E1189">
        <w:rPr>
          <w:rFonts w:ascii="Times New Roman" w:eastAsia="Times New Roman" w:hAnsi="Times New Roman" w:cs="Times New Roman"/>
          <w:color w:val="000000"/>
          <w:sz w:val="24"/>
          <w:szCs w:val="24"/>
          <w:shd w:val="clear" w:color="auto" w:fill="FFFFFF"/>
        </w:rPr>
        <w:t xml:space="preserve"> (Coumadin) might increase the chances of bruising and bleeding. </w:t>
      </w:r>
    </w:p>
    <w:p w:rsidR="00A12F5A" w:rsidRDefault="00A12F5A"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p>
    <w:p w:rsidR="00A12F5A" w:rsidRDefault="00A12F5A"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p>
    <w:p w:rsidR="00A12F5A" w:rsidRDefault="00A12F5A"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p>
    <w:p w:rsidR="00A12F5A" w:rsidRDefault="00A12F5A"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p>
    <w:p w:rsidR="00A12F5A" w:rsidRDefault="00A12F5A"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p>
    <w:p w:rsidR="00A12F5A" w:rsidRDefault="00A12F5A"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p>
    <w:p w:rsidR="00A12F5A" w:rsidRDefault="00A12F5A"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p>
    <w:p w:rsidR="00A12F5A" w:rsidRDefault="00A12F5A"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p>
    <w:p w:rsidR="00A12F5A" w:rsidRDefault="00A12F5A"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p>
    <w:p w:rsidR="00A12F5A" w:rsidRDefault="00A12F5A"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p>
    <w:p w:rsidR="00A12F5A" w:rsidRDefault="00A12F5A"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p>
    <w:p w:rsidR="00A12F5A" w:rsidRDefault="00A12F5A"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p>
    <w:p w:rsidR="00A12F5A" w:rsidRDefault="00A12F5A" w:rsidP="00A12F5A">
      <w:pPr>
        <w:shd w:val="clear" w:color="auto" w:fill="FFFFFF"/>
        <w:spacing w:after="0" w:line="390" w:lineRule="atLeast"/>
        <w:jc w:val="center"/>
        <w:rPr>
          <w:rFonts w:ascii="Times New Roman" w:eastAsia="Times New Roman" w:hAnsi="Times New Roman" w:cs="Times New Roman"/>
          <w:b/>
          <w:color w:val="000000"/>
          <w:sz w:val="24"/>
          <w:szCs w:val="24"/>
          <w:shd w:val="clear" w:color="auto" w:fill="FFFFFF"/>
        </w:rPr>
      </w:pPr>
      <w:r w:rsidRPr="00A12F5A">
        <w:rPr>
          <w:rFonts w:ascii="Times New Roman" w:eastAsia="Times New Roman" w:hAnsi="Times New Roman" w:cs="Times New Roman"/>
          <w:b/>
          <w:color w:val="000000"/>
          <w:sz w:val="24"/>
          <w:szCs w:val="24"/>
          <w:shd w:val="clear" w:color="auto" w:fill="FFFFFF"/>
        </w:rPr>
        <w:t>Pepper</w:t>
      </w:r>
    </w:p>
    <w:p w:rsidR="00A12F5A" w:rsidRDefault="00A12F5A" w:rsidP="00A12F5A">
      <w:pPr>
        <w:shd w:val="clear" w:color="auto" w:fill="FFFFFF"/>
        <w:spacing w:after="0" w:line="390" w:lineRule="atLeast"/>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t>Synonyms:</w:t>
      </w:r>
      <w:r w:rsidR="007F224E">
        <w:rPr>
          <w:rFonts w:ascii="Times New Roman" w:eastAsia="Times New Roman" w:hAnsi="Times New Roman" w:cs="Times New Roman"/>
          <w:b/>
          <w:color w:val="000000"/>
          <w:sz w:val="24"/>
          <w:szCs w:val="24"/>
          <w:shd w:val="clear" w:color="auto" w:fill="FFFFFF"/>
        </w:rPr>
        <w:t xml:space="preserve"> </w:t>
      </w:r>
      <w:r w:rsidR="007F224E" w:rsidRPr="007F224E">
        <w:rPr>
          <w:rFonts w:ascii="Times New Roman" w:eastAsia="Times New Roman" w:hAnsi="Times New Roman" w:cs="Times New Roman"/>
          <w:color w:val="000000"/>
          <w:sz w:val="24"/>
          <w:szCs w:val="24"/>
          <w:shd w:val="clear" w:color="auto" w:fill="FFFFFF"/>
        </w:rPr>
        <w:t xml:space="preserve">Kali </w:t>
      </w:r>
      <w:proofErr w:type="spellStart"/>
      <w:r w:rsidR="007F224E" w:rsidRPr="007F224E">
        <w:rPr>
          <w:rFonts w:ascii="Times New Roman" w:eastAsia="Times New Roman" w:hAnsi="Times New Roman" w:cs="Times New Roman"/>
          <w:color w:val="000000"/>
          <w:sz w:val="24"/>
          <w:szCs w:val="24"/>
          <w:shd w:val="clear" w:color="auto" w:fill="FFFFFF"/>
        </w:rPr>
        <w:t>Mirch</w:t>
      </w:r>
      <w:proofErr w:type="spellEnd"/>
      <w:r w:rsidR="007F224E">
        <w:rPr>
          <w:rFonts w:ascii="Times New Roman" w:eastAsia="Times New Roman" w:hAnsi="Times New Roman" w:cs="Times New Roman"/>
          <w:color w:val="000000"/>
          <w:sz w:val="24"/>
          <w:szCs w:val="24"/>
          <w:shd w:val="clear" w:color="auto" w:fill="FFFFFF"/>
        </w:rPr>
        <w:t xml:space="preserve">, </w:t>
      </w:r>
      <w:proofErr w:type="spellStart"/>
      <w:r w:rsidR="007F224E">
        <w:rPr>
          <w:rFonts w:ascii="Times New Roman" w:eastAsia="Times New Roman" w:hAnsi="Times New Roman" w:cs="Times New Roman"/>
          <w:color w:val="000000"/>
          <w:sz w:val="24"/>
          <w:szCs w:val="24"/>
          <w:shd w:val="clear" w:color="auto" w:fill="FFFFFF"/>
        </w:rPr>
        <w:t>Kurumuluku</w:t>
      </w:r>
      <w:proofErr w:type="spellEnd"/>
      <w:r w:rsidR="00C07193">
        <w:rPr>
          <w:rFonts w:ascii="Times New Roman" w:eastAsia="Times New Roman" w:hAnsi="Times New Roman" w:cs="Times New Roman"/>
          <w:color w:val="000000"/>
          <w:sz w:val="24"/>
          <w:szCs w:val="24"/>
          <w:shd w:val="clear" w:color="auto" w:fill="FFFFFF"/>
        </w:rPr>
        <w:t xml:space="preserve">, </w:t>
      </w:r>
      <w:proofErr w:type="spellStart"/>
      <w:r w:rsidR="00C07193">
        <w:rPr>
          <w:rFonts w:ascii="Times New Roman" w:eastAsia="Times New Roman" w:hAnsi="Times New Roman" w:cs="Times New Roman"/>
          <w:color w:val="000000"/>
          <w:sz w:val="24"/>
          <w:szCs w:val="24"/>
          <w:shd w:val="clear" w:color="auto" w:fill="FFFFFF"/>
        </w:rPr>
        <w:t>Miriyalu</w:t>
      </w:r>
      <w:proofErr w:type="spellEnd"/>
      <w:r w:rsidR="00513E0F">
        <w:rPr>
          <w:rFonts w:ascii="Times New Roman" w:eastAsia="Times New Roman" w:hAnsi="Times New Roman" w:cs="Times New Roman"/>
          <w:color w:val="000000"/>
          <w:sz w:val="24"/>
          <w:szCs w:val="24"/>
          <w:shd w:val="clear" w:color="auto" w:fill="FFFFFF"/>
        </w:rPr>
        <w:t>.</w:t>
      </w:r>
    </w:p>
    <w:p w:rsidR="00A12F5A" w:rsidRDefault="00A12F5A"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t xml:space="preserve">Source: </w:t>
      </w:r>
      <w:r w:rsidRPr="00A12F5A">
        <w:rPr>
          <w:rFonts w:ascii="Times New Roman" w:eastAsia="Times New Roman" w:hAnsi="Times New Roman" w:cs="Times New Roman"/>
          <w:color w:val="000000"/>
          <w:sz w:val="24"/>
          <w:szCs w:val="24"/>
          <w:shd w:val="clear" w:color="auto" w:fill="FFFFFF"/>
        </w:rPr>
        <w:t>It is obtained from the dried unripe fruit of </w:t>
      </w:r>
      <w:r w:rsidRPr="00A12F5A">
        <w:rPr>
          <w:rFonts w:ascii="Times New Roman" w:eastAsia="Times New Roman" w:hAnsi="Times New Roman" w:cs="Times New Roman"/>
          <w:i/>
          <w:color w:val="000000"/>
          <w:sz w:val="24"/>
          <w:szCs w:val="24"/>
          <w:shd w:val="clear" w:color="auto" w:fill="FFFFFF"/>
        </w:rPr>
        <w:t xml:space="preserve">Piper </w:t>
      </w:r>
      <w:proofErr w:type="spellStart"/>
      <w:r w:rsidRPr="00A12F5A">
        <w:rPr>
          <w:rFonts w:ascii="Times New Roman" w:eastAsia="Times New Roman" w:hAnsi="Times New Roman" w:cs="Times New Roman"/>
          <w:i/>
          <w:color w:val="000000"/>
          <w:sz w:val="24"/>
          <w:szCs w:val="24"/>
          <w:shd w:val="clear" w:color="auto" w:fill="FFFFFF"/>
        </w:rPr>
        <w:t>nigrum</w:t>
      </w:r>
      <w:proofErr w:type="spellEnd"/>
      <w:r w:rsidRPr="00A12F5A">
        <w:rPr>
          <w:rFonts w:ascii="Times New Roman" w:eastAsia="Times New Roman" w:hAnsi="Times New Roman" w:cs="Times New Roman"/>
          <w:color w:val="000000"/>
          <w:sz w:val="24"/>
          <w:szCs w:val="24"/>
          <w:shd w:val="clear" w:color="auto" w:fill="FFFFFF"/>
        </w:rPr>
        <w:t> L. (Black Pepper), </w:t>
      </w:r>
      <w:r w:rsidRPr="00A12F5A">
        <w:rPr>
          <w:rFonts w:ascii="Times New Roman" w:eastAsia="Times New Roman" w:hAnsi="Times New Roman" w:cs="Times New Roman"/>
          <w:i/>
          <w:color w:val="000000"/>
          <w:sz w:val="24"/>
          <w:szCs w:val="24"/>
          <w:shd w:val="clear" w:color="auto" w:fill="FFFFFF"/>
        </w:rPr>
        <w:t xml:space="preserve">Piper </w:t>
      </w:r>
      <w:proofErr w:type="spellStart"/>
      <w:r w:rsidRPr="00A12F5A">
        <w:rPr>
          <w:rFonts w:ascii="Times New Roman" w:eastAsia="Times New Roman" w:hAnsi="Times New Roman" w:cs="Times New Roman"/>
          <w:i/>
          <w:color w:val="000000"/>
          <w:sz w:val="24"/>
          <w:szCs w:val="24"/>
          <w:shd w:val="clear" w:color="auto" w:fill="FFFFFF"/>
        </w:rPr>
        <w:t>longum</w:t>
      </w:r>
      <w:proofErr w:type="spellEnd"/>
      <w:r w:rsidRPr="00A12F5A">
        <w:rPr>
          <w:rFonts w:ascii="Times New Roman" w:eastAsia="Times New Roman" w:hAnsi="Times New Roman" w:cs="Times New Roman"/>
          <w:i/>
          <w:color w:val="000000"/>
          <w:sz w:val="24"/>
          <w:szCs w:val="24"/>
          <w:shd w:val="clear" w:color="auto" w:fill="FFFFFF"/>
        </w:rPr>
        <w:t> </w:t>
      </w:r>
      <w:r w:rsidRPr="00A12F5A">
        <w:rPr>
          <w:rFonts w:ascii="Times New Roman" w:eastAsia="Times New Roman" w:hAnsi="Times New Roman" w:cs="Times New Roman"/>
          <w:color w:val="000000"/>
          <w:sz w:val="24"/>
          <w:szCs w:val="24"/>
          <w:shd w:val="clear" w:color="auto" w:fill="FFFFFF"/>
        </w:rPr>
        <w:t>L., </w:t>
      </w:r>
      <w:r w:rsidRPr="00A12F5A">
        <w:rPr>
          <w:rFonts w:ascii="Times New Roman" w:eastAsia="Times New Roman" w:hAnsi="Times New Roman" w:cs="Times New Roman"/>
          <w:i/>
          <w:color w:val="000000"/>
          <w:sz w:val="24"/>
          <w:szCs w:val="24"/>
          <w:shd w:val="clear" w:color="auto" w:fill="FFFFFF"/>
        </w:rPr>
        <w:t xml:space="preserve">Piper </w:t>
      </w:r>
      <w:proofErr w:type="spellStart"/>
      <w:r w:rsidRPr="00A12F5A">
        <w:rPr>
          <w:rFonts w:ascii="Times New Roman" w:eastAsia="Times New Roman" w:hAnsi="Times New Roman" w:cs="Times New Roman"/>
          <w:i/>
          <w:color w:val="000000"/>
          <w:sz w:val="24"/>
          <w:szCs w:val="24"/>
          <w:shd w:val="clear" w:color="auto" w:fill="FFFFFF"/>
        </w:rPr>
        <w:t>retrofractum</w:t>
      </w:r>
      <w:proofErr w:type="spellEnd"/>
      <w:r w:rsidRPr="00A12F5A">
        <w:rPr>
          <w:rFonts w:ascii="Times New Roman" w:eastAsia="Times New Roman" w:hAnsi="Times New Roman" w:cs="Times New Roman"/>
          <w:color w:val="000000"/>
          <w:sz w:val="24"/>
          <w:szCs w:val="24"/>
          <w:shd w:val="clear" w:color="auto" w:fill="FFFFFF"/>
        </w:rPr>
        <w:t> </w:t>
      </w:r>
      <w:proofErr w:type="spellStart"/>
      <w:r w:rsidRPr="00A12F5A">
        <w:rPr>
          <w:rFonts w:ascii="Times New Roman" w:eastAsia="Times New Roman" w:hAnsi="Times New Roman" w:cs="Times New Roman"/>
          <w:color w:val="000000"/>
          <w:sz w:val="24"/>
          <w:szCs w:val="24"/>
          <w:shd w:val="clear" w:color="auto" w:fill="FFFFFF"/>
        </w:rPr>
        <w:t>Vahl</w:t>
      </w:r>
      <w:proofErr w:type="spellEnd"/>
      <w:r w:rsidRPr="00A12F5A">
        <w:rPr>
          <w:rFonts w:ascii="Times New Roman" w:eastAsia="Times New Roman" w:hAnsi="Times New Roman" w:cs="Times New Roman"/>
          <w:color w:val="000000"/>
          <w:sz w:val="24"/>
          <w:szCs w:val="24"/>
          <w:shd w:val="clear" w:color="auto" w:fill="FFFFFF"/>
        </w:rPr>
        <w:t xml:space="preserve">. </w:t>
      </w:r>
      <w:proofErr w:type="gramStart"/>
      <w:r w:rsidRPr="00A12F5A">
        <w:rPr>
          <w:rFonts w:ascii="Times New Roman" w:eastAsia="Times New Roman" w:hAnsi="Times New Roman" w:cs="Times New Roman"/>
          <w:color w:val="000000"/>
          <w:sz w:val="24"/>
          <w:szCs w:val="24"/>
          <w:shd w:val="clear" w:color="auto" w:fill="FFFFFF"/>
        </w:rPr>
        <w:t>(</w:t>
      </w:r>
      <w:r w:rsidRPr="00A12F5A">
        <w:rPr>
          <w:rFonts w:ascii="Times New Roman" w:eastAsia="Times New Roman" w:hAnsi="Times New Roman" w:cs="Times New Roman"/>
          <w:i/>
          <w:color w:val="000000"/>
          <w:sz w:val="24"/>
          <w:szCs w:val="24"/>
          <w:shd w:val="clear" w:color="auto" w:fill="FFFFFF"/>
        </w:rPr>
        <w:t xml:space="preserve">Piper </w:t>
      </w:r>
      <w:proofErr w:type="spellStart"/>
      <w:r w:rsidRPr="00A12F5A">
        <w:rPr>
          <w:rFonts w:ascii="Times New Roman" w:eastAsia="Times New Roman" w:hAnsi="Times New Roman" w:cs="Times New Roman"/>
          <w:i/>
          <w:color w:val="000000"/>
          <w:sz w:val="24"/>
          <w:szCs w:val="24"/>
          <w:shd w:val="clear" w:color="auto" w:fill="FFFFFF"/>
        </w:rPr>
        <w:t>officinarum</w:t>
      </w:r>
      <w:proofErr w:type="spellEnd"/>
      <w:r w:rsidRPr="00A12F5A">
        <w:rPr>
          <w:rFonts w:ascii="Times New Roman" w:eastAsia="Times New Roman" w:hAnsi="Times New Roman" w:cs="Times New Roman"/>
          <w:color w:val="000000"/>
          <w:sz w:val="24"/>
          <w:szCs w:val="24"/>
          <w:shd w:val="clear" w:color="auto" w:fill="FFFFFF"/>
        </w:rPr>
        <w:t> C.D.C.), and </w:t>
      </w:r>
      <w:r w:rsidRPr="00A12F5A">
        <w:rPr>
          <w:rFonts w:ascii="Times New Roman" w:eastAsia="Times New Roman" w:hAnsi="Times New Roman" w:cs="Times New Roman"/>
          <w:i/>
          <w:color w:val="000000"/>
          <w:sz w:val="24"/>
          <w:szCs w:val="24"/>
          <w:shd w:val="clear" w:color="auto" w:fill="FFFFFF"/>
        </w:rPr>
        <w:t xml:space="preserve">Piper </w:t>
      </w:r>
      <w:proofErr w:type="spellStart"/>
      <w:r w:rsidRPr="00A12F5A">
        <w:rPr>
          <w:rFonts w:ascii="Times New Roman" w:eastAsia="Times New Roman" w:hAnsi="Times New Roman" w:cs="Times New Roman"/>
          <w:i/>
          <w:color w:val="000000"/>
          <w:sz w:val="24"/>
          <w:szCs w:val="24"/>
          <w:shd w:val="clear" w:color="auto" w:fill="FFFFFF"/>
        </w:rPr>
        <w:t>clusii</w:t>
      </w:r>
      <w:proofErr w:type="spellEnd"/>
      <w:r w:rsidRPr="00A12F5A">
        <w:rPr>
          <w:rFonts w:ascii="Times New Roman" w:eastAsia="Times New Roman" w:hAnsi="Times New Roman" w:cs="Times New Roman"/>
          <w:color w:val="000000"/>
          <w:sz w:val="24"/>
          <w:szCs w:val="24"/>
          <w:shd w:val="clear" w:color="auto" w:fill="FFFFFF"/>
        </w:rPr>
        <w:t> C.D.C.; and also in the root bark of </w:t>
      </w:r>
      <w:r w:rsidRPr="00A12F5A">
        <w:rPr>
          <w:rFonts w:ascii="Times New Roman" w:eastAsia="Times New Roman" w:hAnsi="Times New Roman" w:cs="Times New Roman"/>
          <w:i/>
          <w:color w:val="000000"/>
          <w:sz w:val="24"/>
          <w:szCs w:val="24"/>
          <w:shd w:val="clear" w:color="auto" w:fill="FFFFFF"/>
        </w:rPr>
        <w:t xml:space="preserve">Piper </w:t>
      </w:r>
      <w:proofErr w:type="spellStart"/>
      <w:r w:rsidRPr="00A12F5A">
        <w:rPr>
          <w:rFonts w:ascii="Times New Roman" w:eastAsia="Times New Roman" w:hAnsi="Times New Roman" w:cs="Times New Roman"/>
          <w:i/>
          <w:color w:val="000000"/>
          <w:sz w:val="24"/>
          <w:szCs w:val="24"/>
          <w:shd w:val="clear" w:color="auto" w:fill="FFFFFF"/>
        </w:rPr>
        <w:t>geniculatum</w:t>
      </w:r>
      <w:proofErr w:type="spellEnd"/>
      <w:r w:rsidRPr="00A12F5A">
        <w:rPr>
          <w:rFonts w:ascii="Times New Roman" w:eastAsia="Times New Roman" w:hAnsi="Times New Roman" w:cs="Times New Roman"/>
          <w:color w:val="000000"/>
          <w:sz w:val="24"/>
          <w:szCs w:val="24"/>
          <w:shd w:val="clear" w:color="auto" w:fill="FFFFFF"/>
        </w:rPr>
        <w:t>.</w:t>
      </w:r>
      <w:proofErr w:type="gramEnd"/>
      <w:r w:rsidRPr="00A12F5A">
        <w:rPr>
          <w:rFonts w:ascii="Times New Roman" w:eastAsia="Times New Roman" w:hAnsi="Times New Roman" w:cs="Times New Roman"/>
          <w:color w:val="000000"/>
          <w:sz w:val="24"/>
          <w:szCs w:val="24"/>
          <w:shd w:val="clear" w:color="auto" w:fill="FFFFFF"/>
        </w:rPr>
        <w:t xml:space="preserve"> </w:t>
      </w:r>
      <w:proofErr w:type="gramStart"/>
      <w:r w:rsidRPr="00A12F5A">
        <w:rPr>
          <w:rFonts w:ascii="Times New Roman" w:eastAsia="Times New Roman" w:hAnsi="Times New Roman" w:cs="Times New Roman"/>
          <w:color w:val="000000"/>
          <w:sz w:val="24"/>
          <w:szCs w:val="24"/>
          <w:shd w:val="clear" w:color="auto" w:fill="FFFFFF"/>
        </w:rPr>
        <w:t>Sw. belonging to family </w:t>
      </w:r>
      <w:proofErr w:type="spellStart"/>
      <w:r w:rsidRPr="00A12F5A">
        <w:rPr>
          <w:rFonts w:ascii="Times New Roman" w:eastAsia="Times New Roman" w:hAnsi="Times New Roman" w:cs="Times New Roman"/>
          <w:color w:val="000000"/>
          <w:sz w:val="24"/>
          <w:szCs w:val="24"/>
          <w:shd w:val="clear" w:color="auto" w:fill="FFFFFF"/>
        </w:rPr>
        <w:t>Piperaceae</w:t>
      </w:r>
      <w:proofErr w:type="spellEnd"/>
      <w:r w:rsidRPr="00A12F5A">
        <w:rPr>
          <w:rFonts w:ascii="Times New Roman" w:eastAsia="Times New Roman" w:hAnsi="Times New Roman" w:cs="Times New Roman"/>
          <w:color w:val="000000"/>
          <w:sz w:val="24"/>
          <w:szCs w:val="24"/>
          <w:shd w:val="clear" w:color="auto" w:fill="FFFFFF"/>
        </w:rPr>
        <w:t>.</w:t>
      </w:r>
      <w:proofErr w:type="gramEnd"/>
    </w:p>
    <w:p w:rsidR="00A12F5A" w:rsidRDefault="00A12F5A"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p>
    <w:p w:rsidR="00F256DB" w:rsidRDefault="00F256DB"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r w:rsidRPr="009A4116">
        <w:rPr>
          <w:rFonts w:ascii="Times New Roman" w:eastAsia="Times New Roman" w:hAnsi="Times New Roman" w:cs="Times New Roman"/>
          <w:b/>
          <w:color w:val="000000"/>
          <w:sz w:val="24"/>
          <w:szCs w:val="24"/>
          <w:shd w:val="clear" w:color="auto" w:fill="FFFFFF"/>
        </w:rPr>
        <w:t>Chemical constituents</w:t>
      </w:r>
      <w:r>
        <w:rPr>
          <w:rFonts w:ascii="Times New Roman" w:eastAsia="Times New Roman" w:hAnsi="Times New Roman" w:cs="Times New Roman"/>
          <w:color w:val="000000"/>
          <w:sz w:val="24"/>
          <w:szCs w:val="24"/>
          <w:shd w:val="clear" w:color="auto" w:fill="FFFFFF"/>
        </w:rPr>
        <w:t xml:space="preserve">: </w:t>
      </w:r>
      <w:r w:rsidR="009A4116">
        <w:rPr>
          <w:rFonts w:ascii="Times New Roman" w:eastAsia="Times New Roman" w:hAnsi="Times New Roman" w:cs="Times New Roman"/>
          <w:color w:val="000000"/>
          <w:sz w:val="24"/>
          <w:szCs w:val="24"/>
          <w:shd w:val="clear" w:color="auto" w:fill="FFFFFF"/>
        </w:rPr>
        <w:t xml:space="preserve">It contains an alkaloid </w:t>
      </w:r>
      <w:proofErr w:type="spellStart"/>
      <w:r w:rsidR="009A4116">
        <w:rPr>
          <w:rFonts w:ascii="Times New Roman" w:eastAsia="Times New Roman" w:hAnsi="Times New Roman" w:cs="Times New Roman"/>
          <w:color w:val="000000"/>
          <w:sz w:val="24"/>
          <w:szCs w:val="24"/>
          <w:shd w:val="clear" w:color="auto" w:fill="FFFFFF"/>
        </w:rPr>
        <w:t>Piperine</w:t>
      </w:r>
      <w:proofErr w:type="spellEnd"/>
      <w:r w:rsidR="009A4116">
        <w:rPr>
          <w:rFonts w:ascii="Times New Roman" w:eastAsia="Times New Roman" w:hAnsi="Times New Roman" w:cs="Times New Roman"/>
          <w:color w:val="000000"/>
          <w:sz w:val="24"/>
          <w:szCs w:val="24"/>
          <w:shd w:val="clear" w:color="auto" w:fill="FFFFFF"/>
        </w:rPr>
        <w:t xml:space="preserve"> and essential oil. T</w:t>
      </w:r>
      <w:r w:rsidR="009A4116" w:rsidRPr="009A4116">
        <w:rPr>
          <w:rFonts w:ascii="Times New Roman" w:eastAsia="Times New Roman" w:hAnsi="Times New Roman" w:cs="Times New Roman"/>
          <w:color w:val="000000"/>
          <w:sz w:val="24"/>
          <w:szCs w:val="24"/>
          <w:shd w:val="clear" w:color="auto" w:fill="FFFFFF"/>
        </w:rPr>
        <w:t>he essential oil is composed of various chemical constituents and includes the following; a-</w:t>
      </w:r>
      <w:proofErr w:type="spellStart"/>
      <w:r w:rsidR="009A4116" w:rsidRPr="009A4116">
        <w:rPr>
          <w:rFonts w:ascii="Times New Roman" w:eastAsia="Times New Roman" w:hAnsi="Times New Roman" w:cs="Times New Roman"/>
          <w:color w:val="000000"/>
          <w:sz w:val="24"/>
          <w:szCs w:val="24"/>
          <w:shd w:val="clear" w:color="auto" w:fill="FFFFFF"/>
        </w:rPr>
        <w:t>thujone</w:t>
      </w:r>
      <w:proofErr w:type="spellEnd"/>
      <w:r w:rsidR="009A4116" w:rsidRPr="009A4116">
        <w:rPr>
          <w:rFonts w:ascii="Times New Roman" w:eastAsia="Times New Roman" w:hAnsi="Times New Roman" w:cs="Times New Roman"/>
          <w:color w:val="000000"/>
          <w:sz w:val="24"/>
          <w:szCs w:val="24"/>
          <w:shd w:val="clear" w:color="auto" w:fill="FFFFFF"/>
        </w:rPr>
        <w:t>, a-</w:t>
      </w:r>
      <w:proofErr w:type="spellStart"/>
      <w:r w:rsidR="009A4116" w:rsidRPr="009A4116">
        <w:rPr>
          <w:rFonts w:ascii="Times New Roman" w:eastAsia="Times New Roman" w:hAnsi="Times New Roman" w:cs="Times New Roman"/>
          <w:color w:val="000000"/>
          <w:sz w:val="24"/>
          <w:szCs w:val="24"/>
          <w:shd w:val="clear" w:color="auto" w:fill="FFFFFF"/>
        </w:rPr>
        <w:t>pinene</w:t>
      </w:r>
      <w:proofErr w:type="spellEnd"/>
      <w:r w:rsidR="009A4116" w:rsidRPr="009A4116">
        <w:rPr>
          <w:rFonts w:ascii="Times New Roman" w:eastAsia="Times New Roman" w:hAnsi="Times New Roman" w:cs="Times New Roman"/>
          <w:color w:val="000000"/>
          <w:sz w:val="24"/>
          <w:szCs w:val="24"/>
          <w:shd w:val="clear" w:color="auto" w:fill="FFFFFF"/>
        </w:rPr>
        <w:t xml:space="preserve">, camphene, </w:t>
      </w:r>
      <w:proofErr w:type="spellStart"/>
      <w:r w:rsidR="009A4116" w:rsidRPr="009A4116">
        <w:rPr>
          <w:rFonts w:ascii="Times New Roman" w:eastAsia="Times New Roman" w:hAnsi="Times New Roman" w:cs="Times New Roman"/>
          <w:color w:val="000000"/>
          <w:sz w:val="24"/>
          <w:szCs w:val="24"/>
          <w:shd w:val="clear" w:color="auto" w:fill="FFFFFF"/>
        </w:rPr>
        <w:t>sabinene</w:t>
      </w:r>
      <w:proofErr w:type="spellEnd"/>
      <w:r w:rsidR="009A4116" w:rsidRPr="009A4116">
        <w:rPr>
          <w:rFonts w:ascii="Times New Roman" w:eastAsia="Times New Roman" w:hAnsi="Times New Roman" w:cs="Times New Roman"/>
          <w:color w:val="000000"/>
          <w:sz w:val="24"/>
          <w:szCs w:val="24"/>
          <w:shd w:val="clear" w:color="auto" w:fill="FFFFFF"/>
        </w:rPr>
        <w:t>, b-</w:t>
      </w:r>
      <w:proofErr w:type="spellStart"/>
      <w:r w:rsidR="009A4116" w:rsidRPr="009A4116">
        <w:rPr>
          <w:rFonts w:ascii="Times New Roman" w:eastAsia="Times New Roman" w:hAnsi="Times New Roman" w:cs="Times New Roman"/>
          <w:color w:val="000000"/>
          <w:sz w:val="24"/>
          <w:szCs w:val="24"/>
          <w:shd w:val="clear" w:color="auto" w:fill="FFFFFF"/>
        </w:rPr>
        <w:t>pinene</w:t>
      </w:r>
      <w:proofErr w:type="spellEnd"/>
      <w:r w:rsidR="009A4116" w:rsidRPr="009A4116">
        <w:rPr>
          <w:rFonts w:ascii="Times New Roman" w:eastAsia="Times New Roman" w:hAnsi="Times New Roman" w:cs="Times New Roman"/>
          <w:color w:val="000000"/>
          <w:sz w:val="24"/>
          <w:szCs w:val="24"/>
          <w:shd w:val="clear" w:color="auto" w:fill="FFFFFF"/>
        </w:rPr>
        <w:t>, a-</w:t>
      </w:r>
      <w:proofErr w:type="spellStart"/>
      <w:r w:rsidR="009A4116" w:rsidRPr="009A4116">
        <w:rPr>
          <w:rFonts w:ascii="Times New Roman" w:eastAsia="Times New Roman" w:hAnsi="Times New Roman" w:cs="Times New Roman"/>
          <w:color w:val="000000"/>
          <w:sz w:val="24"/>
          <w:szCs w:val="24"/>
          <w:shd w:val="clear" w:color="auto" w:fill="FFFFFF"/>
        </w:rPr>
        <w:t>phellandrene</w:t>
      </w:r>
      <w:proofErr w:type="spellEnd"/>
      <w:r w:rsidR="009A4116" w:rsidRPr="009A4116">
        <w:rPr>
          <w:rFonts w:ascii="Times New Roman" w:eastAsia="Times New Roman" w:hAnsi="Times New Roman" w:cs="Times New Roman"/>
          <w:color w:val="000000"/>
          <w:sz w:val="24"/>
          <w:szCs w:val="24"/>
          <w:shd w:val="clear" w:color="auto" w:fill="FFFFFF"/>
        </w:rPr>
        <w:t xml:space="preserve">, </w:t>
      </w:r>
      <w:proofErr w:type="spellStart"/>
      <w:r w:rsidR="009A4116" w:rsidRPr="009A4116">
        <w:rPr>
          <w:rFonts w:ascii="Times New Roman" w:eastAsia="Times New Roman" w:hAnsi="Times New Roman" w:cs="Times New Roman"/>
          <w:color w:val="000000"/>
          <w:sz w:val="24"/>
          <w:szCs w:val="24"/>
          <w:shd w:val="clear" w:color="auto" w:fill="FFFFFF"/>
        </w:rPr>
        <w:t>myrcene</w:t>
      </w:r>
      <w:proofErr w:type="spellEnd"/>
      <w:r w:rsidR="009A4116" w:rsidRPr="009A4116">
        <w:rPr>
          <w:rFonts w:ascii="Times New Roman" w:eastAsia="Times New Roman" w:hAnsi="Times New Roman" w:cs="Times New Roman"/>
          <w:color w:val="000000"/>
          <w:sz w:val="24"/>
          <w:szCs w:val="24"/>
          <w:shd w:val="clear" w:color="auto" w:fill="FFFFFF"/>
        </w:rPr>
        <w:t xml:space="preserve">, limonene, </w:t>
      </w:r>
      <w:proofErr w:type="spellStart"/>
      <w:r w:rsidR="009A4116" w:rsidRPr="009A4116">
        <w:rPr>
          <w:rFonts w:ascii="Times New Roman" w:eastAsia="Times New Roman" w:hAnsi="Times New Roman" w:cs="Times New Roman"/>
          <w:color w:val="000000"/>
          <w:sz w:val="24"/>
          <w:szCs w:val="24"/>
          <w:shd w:val="clear" w:color="auto" w:fill="FFFFFF"/>
        </w:rPr>
        <w:t>caryophyllene</w:t>
      </w:r>
      <w:proofErr w:type="spellEnd"/>
      <w:r w:rsidR="009A4116" w:rsidRPr="009A4116">
        <w:rPr>
          <w:rFonts w:ascii="Times New Roman" w:eastAsia="Times New Roman" w:hAnsi="Times New Roman" w:cs="Times New Roman"/>
          <w:color w:val="000000"/>
          <w:sz w:val="24"/>
          <w:szCs w:val="24"/>
          <w:shd w:val="clear" w:color="auto" w:fill="FFFFFF"/>
        </w:rPr>
        <w:t>, b-</w:t>
      </w:r>
      <w:proofErr w:type="spellStart"/>
      <w:r w:rsidR="009A4116" w:rsidRPr="009A4116">
        <w:rPr>
          <w:rFonts w:ascii="Times New Roman" w:eastAsia="Times New Roman" w:hAnsi="Times New Roman" w:cs="Times New Roman"/>
          <w:color w:val="000000"/>
          <w:sz w:val="24"/>
          <w:szCs w:val="24"/>
          <w:shd w:val="clear" w:color="auto" w:fill="FFFFFF"/>
        </w:rPr>
        <w:t>farnesene</w:t>
      </w:r>
      <w:proofErr w:type="spellEnd"/>
      <w:r w:rsidR="009A4116" w:rsidRPr="009A4116">
        <w:rPr>
          <w:rFonts w:ascii="Times New Roman" w:eastAsia="Times New Roman" w:hAnsi="Times New Roman" w:cs="Times New Roman"/>
          <w:color w:val="000000"/>
          <w:sz w:val="24"/>
          <w:szCs w:val="24"/>
          <w:shd w:val="clear" w:color="auto" w:fill="FFFFFF"/>
        </w:rPr>
        <w:t>, b-</w:t>
      </w:r>
      <w:proofErr w:type="spellStart"/>
      <w:r w:rsidR="009A4116" w:rsidRPr="009A4116">
        <w:rPr>
          <w:rFonts w:ascii="Times New Roman" w:eastAsia="Times New Roman" w:hAnsi="Times New Roman" w:cs="Times New Roman"/>
          <w:color w:val="000000"/>
          <w:sz w:val="24"/>
          <w:szCs w:val="24"/>
          <w:shd w:val="clear" w:color="auto" w:fill="FFFFFF"/>
        </w:rPr>
        <w:t>bisabolene</w:t>
      </w:r>
      <w:proofErr w:type="spellEnd"/>
      <w:r w:rsidR="009A4116" w:rsidRPr="009A4116">
        <w:rPr>
          <w:rFonts w:ascii="Times New Roman" w:eastAsia="Times New Roman" w:hAnsi="Times New Roman" w:cs="Times New Roman"/>
          <w:color w:val="000000"/>
          <w:sz w:val="24"/>
          <w:szCs w:val="24"/>
          <w:shd w:val="clear" w:color="auto" w:fill="FFFFFF"/>
        </w:rPr>
        <w:t>, linalool and terpinen-4-ol.</w:t>
      </w:r>
    </w:p>
    <w:p w:rsidR="00B4786C" w:rsidRDefault="00B4786C"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p>
    <w:p w:rsidR="001D6229" w:rsidRDefault="00B4786C" w:rsidP="007B1552">
      <w:pPr>
        <w:pStyle w:val="NormalWeb"/>
        <w:spacing w:before="0" w:beforeAutospacing="0" w:after="0" w:afterAutospacing="0"/>
        <w:jc w:val="both"/>
        <w:rPr>
          <w:color w:val="000000"/>
          <w:shd w:val="clear" w:color="auto" w:fill="FFFFFF"/>
        </w:rPr>
      </w:pPr>
      <w:r w:rsidRPr="00AF690F">
        <w:rPr>
          <w:b/>
          <w:color w:val="000000"/>
          <w:shd w:val="clear" w:color="auto" w:fill="FFFFFF"/>
        </w:rPr>
        <w:t xml:space="preserve">Uses: </w:t>
      </w:r>
      <w:r w:rsidR="007B1552">
        <w:rPr>
          <w:color w:val="000000"/>
          <w:shd w:val="clear" w:color="auto" w:fill="FFFFFF"/>
        </w:rPr>
        <w:t>It is used orally</w:t>
      </w:r>
      <w:r w:rsidR="001D6229" w:rsidRPr="001D6229">
        <w:rPr>
          <w:color w:val="000000"/>
          <w:shd w:val="clear" w:color="auto" w:fill="FFFFFF"/>
        </w:rPr>
        <w:t> for </w:t>
      </w:r>
      <w:hyperlink r:id="rId14" w:history="1">
        <w:r w:rsidR="001D6229" w:rsidRPr="001D6229">
          <w:rPr>
            <w:color w:val="000000"/>
            <w:shd w:val="clear" w:color="auto" w:fill="FFFFFF"/>
          </w:rPr>
          <w:t>arthritis</w:t>
        </w:r>
      </w:hyperlink>
      <w:r w:rsidR="001D6229" w:rsidRPr="001D6229">
        <w:rPr>
          <w:color w:val="000000"/>
          <w:shd w:val="clear" w:color="auto" w:fill="FFFFFF"/>
        </w:rPr>
        <w:t>, </w:t>
      </w:r>
      <w:hyperlink r:id="rId15" w:history="1">
        <w:r w:rsidR="001D6229" w:rsidRPr="001D6229">
          <w:rPr>
            <w:color w:val="000000"/>
            <w:shd w:val="clear" w:color="auto" w:fill="FFFFFF"/>
          </w:rPr>
          <w:t>asthma</w:t>
        </w:r>
      </w:hyperlink>
      <w:r w:rsidR="001D6229" w:rsidRPr="001D6229">
        <w:rPr>
          <w:color w:val="000000"/>
          <w:shd w:val="clear" w:color="auto" w:fill="FFFFFF"/>
        </w:rPr>
        <w:t>, upset </w:t>
      </w:r>
      <w:hyperlink r:id="rId16" w:history="1">
        <w:r w:rsidR="001D6229" w:rsidRPr="001D6229">
          <w:rPr>
            <w:color w:val="000000"/>
            <w:shd w:val="clear" w:color="auto" w:fill="FFFFFF"/>
          </w:rPr>
          <w:t>stomach</w:t>
        </w:r>
      </w:hyperlink>
      <w:r w:rsidR="001D6229" w:rsidRPr="001D6229">
        <w:rPr>
          <w:color w:val="000000"/>
          <w:shd w:val="clear" w:color="auto" w:fill="FFFFFF"/>
        </w:rPr>
        <w:t>, </w:t>
      </w:r>
      <w:hyperlink r:id="rId17" w:history="1">
        <w:r w:rsidR="001D6229" w:rsidRPr="001D6229">
          <w:rPr>
            <w:color w:val="000000"/>
            <w:shd w:val="clear" w:color="auto" w:fill="FFFFFF"/>
          </w:rPr>
          <w:t>bronchitis</w:t>
        </w:r>
      </w:hyperlink>
      <w:r w:rsidR="001D6229" w:rsidRPr="001D6229">
        <w:rPr>
          <w:color w:val="000000"/>
          <w:shd w:val="clear" w:color="auto" w:fill="FFFFFF"/>
        </w:rPr>
        <w:t>, a </w:t>
      </w:r>
      <w:hyperlink r:id="rId18" w:history="1">
        <w:r w:rsidR="001D6229" w:rsidRPr="001D6229">
          <w:rPr>
            <w:color w:val="000000"/>
            <w:shd w:val="clear" w:color="auto" w:fill="FFFFFF"/>
          </w:rPr>
          <w:t>bacterial</w:t>
        </w:r>
      </w:hyperlink>
      <w:r w:rsidR="001D6229" w:rsidRPr="001D6229">
        <w:rPr>
          <w:color w:val="000000"/>
          <w:shd w:val="clear" w:color="auto" w:fill="FFFFFF"/>
        </w:rPr>
        <w:t> </w:t>
      </w:r>
      <w:hyperlink r:id="rId19" w:history="1">
        <w:r w:rsidR="001D6229" w:rsidRPr="001D6229">
          <w:rPr>
            <w:color w:val="000000"/>
            <w:shd w:val="clear" w:color="auto" w:fill="FFFFFF"/>
          </w:rPr>
          <w:t>infection</w:t>
        </w:r>
      </w:hyperlink>
      <w:r w:rsidR="001D6229" w:rsidRPr="001D6229">
        <w:rPr>
          <w:color w:val="000000"/>
          <w:shd w:val="clear" w:color="auto" w:fill="FFFFFF"/>
        </w:rPr>
        <w:t> that causes </w:t>
      </w:r>
      <w:hyperlink r:id="rId20" w:history="1">
        <w:r w:rsidR="001D6229" w:rsidRPr="001D6229">
          <w:rPr>
            <w:color w:val="000000"/>
            <w:shd w:val="clear" w:color="auto" w:fill="FFFFFF"/>
          </w:rPr>
          <w:t>diarrhea</w:t>
        </w:r>
      </w:hyperlink>
      <w:r w:rsidR="001D6229" w:rsidRPr="001D6229">
        <w:rPr>
          <w:color w:val="000000"/>
          <w:shd w:val="clear" w:color="auto" w:fill="FFFFFF"/>
        </w:rPr>
        <w:t> (</w:t>
      </w:r>
      <w:hyperlink r:id="rId21" w:history="1">
        <w:r w:rsidR="001D6229" w:rsidRPr="001D6229">
          <w:rPr>
            <w:color w:val="000000"/>
            <w:shd w:val="clear" w:color="auto" w:fill="FFFFFF"/>
          </w:rPr>
          <w:t>cholera</w:t>
        </w:r>
      </w:hyperlink>
      <w:r w:rsidR="001D6229" w:rsidRPr="001D6229">
        <w:rPr>
          <w:color w:val="000000"/>
          <w:shd w:val="clear" w:color="auto" w:fill="FFFFFF"/>
        </w:rPr>
        <w:t>), </w:t>
      </w:r>
      <w:hyperlink r:id="rId22" w:history="1">
        <w:r w:rsidR="001D6229" w:rsidRPr="001D6229">
          <w:rPr>
            <w:color w:val="000000"/>
            <w:shd w:val="clear" w:color="auto" w:fill="FFFFFF"/>
          </w:rPr>
          <w:t>colic</w:t>
        </w:r>
      </w:hyperlink>
      <w:r w:rsidR="001D6229" w:rsidRPr="001D6229">
        <w:rPr>
          <w:color w:val="000000"/>
          <w:shd w:val="clear" w:color="auto" w:fill="FFFFFF"/>
        </w:rPr>
        <w:t>, </w:t>
      </w:r>
      <w:hyperlink r:id="rId23" w:history="1">
        <w:r w:rsidR="001D6229" w:rsidRPr="001D6229">
          <w:rPr>
            <w:color w:val="000000"/>
            <w:shd w:val="clear" w:color="auto" w:fill="FFFFFF"/>
          </w:rPr>
          <w:t>depression</w:t>
        </w:r>
      </w:hyperlink>
      <w:r w:rsidR="001D6229" w:rsidRPr="001D6229">
        <w:rPr>
          <w:color w:val="000000"/>
          <w:shd w:val="clear" w:color="auto" w:fill="FFFFFF"/>
        </w:rPr>
        <w:t>, diarrhea, gas, </w:t>
      </w:r>
      <w:hyperlink r:id="rId24" w:history="1">
        <w:r w:rsidR="001D6229" w:rsidRPr="001D6229">
          <w:rPr>
            <w:color w:val="000000"/>
            <w:shd w:val="clear" w:color="auto" w:fill="FFFFFF"/>
          </w:rPr>
          <w:t>headache</w:t>
        </w:r>
      </w:hyperlink>
      <w:r w:rsidR="001D6229" w:rsidRPr="001D6229">
        <w:rPr>
          <w:color w:val="000000"/>
          <w:shd w:val="clear" w:color="auto" w:fill="FFFFFF"/>
        </w:rPr>
        <w:t>, sex drive, </w:t>
      </w:r>
      <w:hyperlink r:id="rId25" w:history="1">
        <w:r w:rsidR="001D6229" w:rsidRPr="001D6229">
          <w:rPr>
            <w:color w:val="000000"/>
            <w:shd w:val="clear" w:color="auto" w:fill="FFFFFF"/>
          </w:rPr>
          <w:t>menstrual</w:t>
        </w:r>
      </w:hyperlink>
      <w:r w:rsidR="001D6229" w:rsidRPr="001D6229">
        <w:rPr>
          <w:color w:val="000000"/>
          <w:shd w:val="clear" w:color="auto" w:fill="FFFFFF"/>
        </w:rPr>
        <w:t> </w:t>
      </w:r>
      <w:hyperlink r:id="rId26" w:history="1">
        <w:r w:rsidR="001D6229" w:rsidRPr="001D6229">
          <w:rPr>
            <w:color w:val="000000"/>
            <w:shd w:val="clear" w:color="auto" w:fill="FFFFFF"/>
          </w:rPr>
          <w:t>pain</w:t>
        </w:r>
      </w:hyperlink>
      <w:r w:rsidR="001D6229" w:rsidRPr="001D6229">
        <w:rPr>
          <w:color w:val="000000"/>
          <w:shd w:val="clear" w:color="auto" w:fill="FFFFFF"/>
        </w:rPr>
        <w:t>, </w:t>
      </w:r>
      <w:hyperlink r:id="rId27" w:history="1">
        <w:r w:rsidR="001D6229" w:rsidRPr="001D6229">
          <w:rPr>
            <w:color w:val="000000"/>
            <w:shd w:val="clear" w:color="auto" w:fill="FFFFFF"/>
          </w:rPr>
          <w:t>stuffy nose</w:t>
        </w:r>
      </w:hyperlink>
      <w:r w:rsidR="001D6229" w:rsidRPr="001D6229">
        <w:rPr>
          <w:color w:val="000000"/>
          <w:shd w:val="clear" w:color="auto" w:fill="FFFFFF"/>
        </w:rPr>
        <w:t>, </w:t>
      </w:r>
      <w:hyperlink r:id="rId28" w:history="1">
        <w:r w:rsidR="001D6229" w:rsidRPr="001D6229">
          <w:rPr>
            <w:color w:val="000000"/>
            <w:shd w:val="clear" w:color="auto" w:fill="FFFFFF"/>
          </w:rPr>
          <w:t>sinus</w:t>
        </w:r>
      </w:hyperlink>
      <w:r w:rsidR="001D6229" w:rsidRPr="001D6229">
        <w:rPr>
          <w:color w:val="000000"/>
          <w:shd w:val="clear" w:color="auto" w:fill="FFFFFF"/>
        </w:rPr>
        <w:t> infection, </w:t>
      </w:r>
      <w:hyperlink r:id="rId29" w:history="1">
        <w:r w:rsidR="001D6229" w:rsidRPr="001D6229">
          <w:rPr>
            <w:color w:val="000000"/>
            <w:shd w:val="clear" w:color="auto" w:fill="FFFFFF"/>
          </w:rPr>
          <w:t>dizziness</w:t>
        </w:r>
      </w:hyperlink>
      <w:r w:rsidR="001D6229" w:rsidRPr="001D6229">
        <w:rPr>
          <w:color w:val="000000"/>
          <w:shd w:val="clear" w:color="auto" w:fill="FFFFFF"/>
        </w:rPr>
        <w:t>, discolored </w:t>
      </w:r>
      <w:hyperlink r:id="rId30" w:history="1">
        <w:r w:rsidR="001D6229" w:rsidRPr="001D6229">
          <w:rPr>
            <w:color w:val="000000"/>
            <w:shd w:val="clear" w:color="auto" w:fill="FFFFFF"/>
          </w:rPr>
          <w:t>skin</w:t>
        </w:r>
      </w:hyperlink>
      <w:r w:rsidR="001D6229" w:rsidRPr="001D6229">
        <w:rPr>
          <w:color w:val="000000"/>
          <w:shd w:val="clear" w:color="auto" w:fill="FFFFFF"/>
        </w:rPr>
        <w:t> (</w:t>
      </w:r>
      <w:proofErr w:type="spellStart"/>
      <w:r w:rsidR="00416226">
        <w:fldChar w:fldCharType="begin"/>
      </w:r>
      <w:r w:rsidR="00416226">
        <w:instrText>HYPERLINK "https://www.rxlist.com/script/main/art.asp?articlekey=9864"</w:instrText>
      </w:r>
      <w:r w:rsidR="00416226">
        <w:fldChar w:fldCharType="separate"/>
      </w:r>
      <w:r w:rsidR="001D6229" w:rsidRPr="001D6229">
        <w:rPr>
          <w:color w:val="000000"/>
          <w:shd w:val="clear" w:color="auto" w:fill="FFFFFF"/>
        </w:rPr>
        <w:t>vitiligo</w:t>
      </w:r>
      <w:proofErr w:type="spellEnd"/>
      <w:r w:rsidR="00416226">
        <w:fldChar w:fldCharType="end"/>
      </w:r>
      <w:r w:rsidR="001D6229" w:rsidRPr="001D6229">
        <w:rPr>
          <w:color w:val="000000"/>
          <w:shd w:val="clear" w:color="auto" w:fill="FFFFFF"/>
        </w:rPr>
        <w:t>), </w:t>
      </w:r>
      <w:hyperlink r:id="rId31" w:history="1">
        <w:r w:rsidR="001D6229" w:rsidRPr="001D6229">
          <w:rPr>
            <w:color w:val="000000"/>
            <w:shd w:val="clear" w:color="auto" w:fill="FFFFFF"/>
          </w:rPr>
          <w:t>weight loss</w:t>
        </w:r>
      </w:hyperlink>
      <w:r w:rsidR="001D6229" w:rsidRPr="001D6229">
        <w:rPr>
          <w:color w:val="000000"/>
          <w:shd w:val="clear" w:color="auto" w:fill="FFFFFF"/>
        </w:rPr>
        <w:t>, and </w:t>
      </w:r>
      <w:hyperlink r:id="rId32" w:history="1">
        <w:r w:rsidR="001D6229" w:rsidRPr="001D6229">
          <w:rPr>
            <w:color w:val="000000"/>
            <w:shd w:val="clear" w:color="auto" w:fill="FFFFFF"/>
          </w:rPr>
          <w:t>cancer</w:t>
        </w:r>
      </w:hyperlink>
      <w:r w:rsidR="001D6229" w:rsidRPr="001D6229">
        <w:rPr>
          <w:color w:val="000000"/>
          <w:shd w:val="clear" w:color="auto" w:fill="FFFFFF"/>
        </w:rPr>
        <w:t>.</w:t>
      </w:r>
      <w:r w:rsidR="007B1552">
        <w:rPr>
          <w:color w:val="000000"/>
          <w:shd w:val="clear" w:color="auto" w:fill="FFFFFF"/>
        </w:rPr>
        <w:t xml:space="preserve"> </w:t>
      </w:r>
      <w:r w:rsidR="001D6229" w:rsidRPr="001D6229">
        <w:rPr>
          <w:color w:val="000000"/>
          <w:shd w:val="clear" w:color="auto" w:fill="FFFFFF"/>
        </w:rPr>
        <w:t>In foods, black pepper and black pepper oil are used as a spice.</w:t>
      </w:r>
    </w:p>
    <w:p w:rsidR="00D22070" w:rsidRDefault="00D22070" w:rsidP="007B1552">
      <w:pPr>
        <w:pStyle w:val="NormalWeb"/>
        <w:spacing w:before="0" w:beforeAutospacing="0" w:after="0" w:afterAutospacing="0"/>
        <w:jc w:val="both"/>
        <w:rPr>
          <w:color w:val="000000"/>
          <w:shd w:val="clear" w:color="auto" w:fill="FFFFFF"/>
        </w:rPr>
      </w:pPr>
    </w:p>
    <w:p w:rsidR="004B7067" w:rsidRPr="004B7067" w:rsidRDefault="00D22070" w:rsidP="004B7067">
      <w:pPr>
        <w:jc w:val="both"/>
        <w:rPr>
          <w:rFonts w:ascii="Times New Roman" w:hAnsi="Times New Roman" w:cs="Times New Roman"/>
          <w:sz w:val="24"/>
          <w:szCs w:val="24"/>
        </w:rPr>
      </w:pPr>
      <w:r w:rsidRPr="008B6D39">
        <w:rPr>
          <w:rFonts w:ascii="Times New Roman" w:hAnsi="Times New Roman" w:cs="Times New Roman"/>
          <w:b/>
          <w:color w:val="000000"/>
          <w:sz w:val="24"/>
          <w:shd w:val="clear" w:color="auto" w:fill="FFFFFF"/>
        </w:rPr>
        <w:t>Adverse effects:</w:t>
      </w:r>
      <w:r w:rsidRPr="008B6D39">
        <w:rPr>
          <w:b/>
          <w:color w:val="000000"/>
          <w:sz w:val="24"/>
          <w:shd w:val="clear" w:color="auto" w:fill="FFFFFF"/>
        </w:rPr>
        <w:t xml:space="preserve"> </w:t>
      </w:r>
      <w:r w:rsidR="004B7067" w:rsidRPr="004B7067">
        <w:rPr>
          <w:rFonts w:ascii="Times New Roman" w:hAnsi="Times New Roman" w:cs="Times New Roman"/>
          <w:sz w:val="24"/>
          <w:szCs w:val="24"/>
        </w:rPr>
        <w:t>Taken in large amounts during </w:t>
      </w:r>
      <w:hyperlink r:id="rId33" w:history="1">
        <w:r w:rsidR="004B7067" w:rsidRPr="004B7067">
          <w:rPr>
            <w:rStyle w:val="Hyperlink"/>
            <w:rFonts w:ascii="Times New Roman" w:hAnsi="Times New Roman" w:cs="Times New Roman"/>
            <w:color w:val="auto"/>
            <w:sz w:val="24"/>
            <w:szCs w:val="24"/>
            <w:u w:val="none"/>
          </w:rPr>
          <w:t>pregnancy</w:t>
        </w:r>
      </w:hyperlink>
      <w:r w:rsidR="004B7067" w:rsidRPr="004B7067">
        <w:rPr>
          <w:rFonts w:ascii="Times New Roman" w:hAnsi="Times New Roman" w:cs="Times New Roman"/>
          <w:sz w:val="24"/>
          <w:szCs w:val="24"/>
        </w:rPr>
        <w:t>  might cause an </w:t>
      </w:r>
      <w:hyperlink r:id="rId34" w:history="1">
        <w:r w:rsidR="004B7067" w:rsidRPr="004B7067">
          <w:rPr>
            <w:rStyle w:val="Hyperlink"/>
            <w:rFonts w:ascii="Times New Roman" w:hAnsi="Times New Roman" w:cs="Times New Roman"/>
            <w:color w:val="auto"/>
            <w:sz w:val="24"/>
            <w:szCs w:val="24"/>
            <w:u w:val="none"/>
          </w:rPr>
          <w:t>abortion</w:t>
        </w:r>
      </w:hyperlink>
      <w:r w:rsidR="004B7067" w:rsidRPr="004B7067">
        <w:rPr>
          <w:rFonts w:ascii="Times New Roman" w:hAnsi="Times New Roman" w:cs="Times New Roman"/>
          <w:sz w:val="24"/>
          <w:szCs w:val="24"/>
        </w:rPr>
        <w:t xml:space="preserve">. Bleeding conditions: </w:t>
      </w:r>
      <w:proofErr w:type="spellStart"/>
      <w:r w:rsidR="004B7067" w:rsidRPr="004B7067">
        <w:rPr>
          <w:rFonts w:ascii="Times New Roman" w:hAnsi="Times New Roman" w:cs="Times New Roman"/>
          <w:sz w:val="24"/>
          <w:szCs w:val="24"/>
        </w:rPr>
        <w:t>Piperine</w:t>
      </w:r>
      <w:proofErr w:type="spellEnd"/>
      <w:r w:rsidR="004B7067" w:rsidRPr="004B7067">
        <w:rPr>
          <w:rFonts w:ascii="Times New Roman" w:hAnsi="Times New Roman" w:cs="Times New Roman"/>
          <w:sz w:val="24"/>
          <w:szCs w:val="24"/>
        </w:rPr>
        <w:t>, a chemical in black pepper, might slow </w:t>
      </w:r>
      <w:hyperlink r:id="rId35" w:history="1">
        <w:r w:rsidR="004B7067" w:rsidRPr="004B7067">
          <w:rPr>
            <w:rStyle w:val="Hyperlink"/>
            <w:rFonts w:ascii="Times New Roman" w:hAnsi="Times New Roman" w:cs="Times New Roman"/>
            <w:color w:val="auto"/>
            <w:sz w:val="24"/>
            <w:szCs w:val="24"/>
            <w:u w:val="none"/>
          </w:rPr>
          <w:t>blood</w:t>
        </w:r>
      </w:hyperlink>
      <w:r w:rsidR="004B7067" w:rsidRPr="004B7067">
        <w:rPr>
          <w:rFonts w:ascii="Times New Roman" w:hAnsi="Times New Roman" w:cs="Times New Roman"/>
          <w:sz w:val="24"/>
          <w:szCs w:val="24"/>
        </w:rPr>
        <w:t> clotting. In theory, taking black pepper in amounts greater than those in </w:t>
      </w:r>
      <w:hyperlink r:id="rId36" w:history="1">
        <w:r w:rsidR="004B7067" w:rsidRPr="004B7067">
          <w:rPr>
            <w:rStyle w:val="Hyperlink"/>
            <w:rFonts w:ascii="Times New Roman" w:hAnsi="Times New Roman" w:cs="Times New Roman"/>
            <w:color w:val="auto"/>
            <w:sz w:val="24"/>
            <w:szCs w:val="24"/>
            <w:u w:val="none"/>
          </w:rPr>
          <w:t>food</w:t>
        </w:r>
      </w:hyperlink>
      <w:r w:rsidR="004B7067" w:rsidRPr="004B7067">
        <w:rPr>
          <w:rFonts w:ascii="Times New Roman" w:hAnsi="Times New Roman" w:cs="Times New Roman"/>
          <w:sz w:val="24"/>
          <w:szCs w:val="24"/>
        </w:rPr>
        <w:t> might increase the risk of bleeding in people with bleeding disorders.</w:t>
      </w:r>
      <w:r w:rsidR="004B7067">
        <w:rPr>
          <w:rFonts w:ascii="Times New Roman" w:hAnsi="Times New Roman" w:cs="Times New Roman"/>
          <w:sz w:val="24"/>
          <w:szCs w:val="24"/>
        </w:rPr>
        <w:t xml:space="preserve"> </w:t>
      </w:r>
      <w:proofErr w:type="spellStart"/>
      <w:r w:rsidR="004B7067" w:rsidRPr="004B7067">
        <w:rPr>
          <w:rFonts w:ascii="Times New Roman" w:hAnsi="Times New Roman" w:cs="Times New Roman"/>
          <w:sz w:val="24"/>
          <w:szCs w:val="24"/>
        </w:rPr>
        <w:t>Piperine</w:t>
      </w:r>
      <w:proofErr w:type="spellEnd"/>
      <w:r w:rsidR="004B7067" w:rsidRPr="004B7067">
        <w:rPr>
          <w:rFonts w:ascii="Times New Roman" w:hAnsi="Times New Roman" w:cs="Times New Roman"/>
          <w:sz w:val="24"/>
          <w:szCs w:val="24"/>
        </w:rPr>
        <w:t xml:space="preserve">, a chemical in black pepper, might slow blood clotting and affect blood sugar levels. Taking black pepper in amounts </w:t>
      </w:r>
      <w:r w:rsidR="002730B8">
        <w:rPr>
          <w:rFonts w:ascii="Times New Roman" w:hAnsi="Times New Roman" w:cs="Times New Roman"/>
          <w:sz w:val="24"/>
          <w:szCs w:val="24"/>
        </w:rPr>
        <w:t>g</w:t>
      </w:r>
      <w:r w:rsidR="004B7067" w:rsidRPr="004B7067">
        <w:rPr>
          <w:rFonts w:ascii="Times New Roman" w:hAnsi="Times New Roman" w:cs="Times New Roman"/>
          <w:sz w:val="24"/>
          <w:szCs w:val="24"/>
        </w:rPr>
        <w:t>reater than those found in food might cause bleeding complications or affect blood sugar levels during </w:t>
      </w:r>
      <w:hyperlink r:id="rId37" w:history="1">
        <w:r w:rsidR="004B7067" w:rsidRPr="004B7067">
          <w:rPr>
            <w:rStyle w:val="Hyperlink"/>
            <w:rFonts w:ascii="Times New Roman" w:hAnsi="Times New Roman" w:cs="Times New Roman"/>
            <w:color w:val="auto"/>
            <w:sz w:val="24"/>
            <w:szCs w:val="24"/>
            <w:u w:val="none"/>
          </w:rPr>
          <w:t>surgery</w:t>
        </w:r>
      </w:hyperlink>
      <w:r w:rsidR="004B7067" w:rsidRPr="004B7067">
        <w:rPr>
          <w:rFonts w:ascii="Times New Roman" w:hAnsi="Times New Roman" w:cs="Times New Roman"/>
          <w:sz w:val="24"/>
          <w:szCs w:val="24"/>
        </w:rPr>
        <w:t xml:space="preserve">. </w:t>
      </w:r>
    </w:p>
    <w:p w:rsidR="00D22070" w:rsidRDefault="0065623E" w:rsidP="007B1552">
      <w:pPr>
        <w:pStyle w:val="NormalWeb"/>
        <w:spacing w:before="0" w:beforeAutospacing="0" w:after="0" w:afterAutospacing="0"/>
        <w:jc w:val="both"/>
        <w:rPr>
          <w:b/>
          <w:color w:val="000000"/>
          <w:shd w:val="clear" w:color="auto" w:fill="FFFFFF"/>
        </w:rPr>
      </w:pPr>
      <w:r w:rsidRPr="0065623E">
        <w:rPr>
          <w:b/>
          <w:color w:val="000000"/>
          <w:shd w:val="clear" w:color="auto" w:fill="FFFFFF"/>
        </w:rPr>
        <w:t xml:space="preserve">Interactions: </w:t>
      </w:r>
    </w:p>
    <w:p w:rsidR="007A6D75" w:rsidRDefault="007A6D75" w:rsidP="007B1552">
      <w:pPr>
        <w:pStyle w:val="NormalWeb"/>
        <w:spacing w:before="0" w:beforeAutospacing="0" w:after="0" w:afterAutospacing="0"/>
        <w:jc w:val="both"/>
        <w:rPr>
          <w:b/>
          <w:color w:val="000000"/>
          <w:shd w:val="clear" w:color="auto" w:fill="FFFFFF"/>
        </w:rPr>
      </w:pPr>
    </w:p>
    <w:p w:rsidR="007A6D75" w:rsidRPr="0065623E" w:rsidRDefault="007A6D75" w:rsidP="007B1552">
      <w:pPr>
        <w:pStyle w:val="NormalWeb"/>
        <w:spacing w:before="0" w:beforeAutospacing="0" w:after="0" w:afterAutospacing="0"/>
        <w:jc w:val="both"/>
        <w:rPr>
          <w:b/>
          <w:color w:val="000000"/>
          <w:shd w:val="clear" w:color="auto" w:fill="FFFFFF"/>
        </w:rPr>
      </w:pPr>
      <w:r>
        <w:rPr>
          <w:rFonts w:ascii="Arial" w:hAnsi="Arial" w:cs="Arial"/>
          <w:color w:val="333333"/>
        </w:rPr>
        <w:t xml:space="preserve">Cyclosporine: </w:t>
      </w:r>
      <w:proofErr w:type="spellStart"/>
      <w:r w:rsidR="00D14B85">
        <w:rPr>
          <w:rFonts w:ascii="Arial" w:hAnsi="Arial" w:cs="Arial"/>
          <w:color w:val="333333"/>
        </w:rPr>
        <w:t>Piperine</w:t>
      </w:r>
      <w:proofErr w:type="spellEnd"/>
      <w:r w:rsidR="00D14B85">
        <w:rPr>
          <w:rFonts w:ascii="Arial" w:hAnsi="Arial" w:cs="Arial"/>
          <w:color w:val="333333"/>
        </w:rPr>
        <w:t xml:space="preserve"> might increase levels of </w:t>
      </w:r>
      <w:hyperlink r:id="rId38" w:history="1">
        <w:r w:rsidR="00D14B85">
          <w:rPr>
            <w:rStyle w:val="Hyperlink"/>
            <w:rFonts w:ascii="Arial" w:hAnsi="Arial" w:cs="Arial"/>
            <w:color w:val="0072BC"/>
          </w:rPr>
          <w:t>cyclosporine</w:t>
        </w:r>
      </w:hyperlink>
      <w:r w:rsidR="00D14B85">
        <w:rPr>
          <w:rFonts w:ascii="Arial" w:hAnsi="Arial" w:cs="Arial"/>
          <w:color w:val="333333"/>
        </w:rPr>
        <w:t> in the body. Taking black pepper with cyclosporine might increase the effects and side effects of cyclosporine.</w:t>
      </w:r>
    </w:p>
    <w:p w:rsidR="00B4786C" w:rsidRDefault="00B4786C"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p>
    <w:p w:rsidR="00B1401B" w:rsidRDefault="00B1401B" w:rsidP="00A12F5A">
      <w:pPr>
        <w:shd w:val="clear" w:color="auto" w:fill="FFFFFF"/>
        <w:spacing w:after="0" w:line="390" w:lineRule="atLeast"/>
        <w:rPr>
          <w:rFonts w:ascii="Arial" w:hAnsi="Arial" w:cs="Arial"/>
          <w:color w:val="333333"/>
        </w:rPr>
      </w:pPr>
      <w:r>
        <w:rPr>
          <w:rFonts w:ascii="Arial" w:hAnsi="Arial" w:cs="Arial"/>
          <w:color w:val="333333"/>
        </w:rPr>
        <w:t xml:space="preserve">Lithium: </w:t>
      </w:r>
      <w:r w:rsidR="000B0033">
        <w:rPr>
          <w:rFonts w:ascii="Arial" w:hAnsi="Arial" w:cs="Arial"/>
          <w:color w:val="333333"/>
        </w:rPr>
        <w:t>Taking black pepper might decrease how well the body gets rid of </w:t>
      </w:r>
      <w:hyperlink r:id="rId39" w:history="1">
        <w:r w:rsidR="000B0033">
          <w:rPr>
            <w:rStyle w:val="Hyperlink"/>
            <w:rFonts w:ascii="Arial" w:hAnsi="Arial" w:cs="Arial"/>
            <w:color w:val="0072BC"/>
          </w:rPr>
          <w:t>lithium</w:t>
        </w:r>
      </w:hyperlink>
      <w:r w:rsidR="000B0033">
        <w:rPr>
          <w:rFonts w:ascii="Arial" w:hAnsi="Arial" w:cs="Arial"/>
          <w:color w:val="333333"/>
        </w:rPr>
        <w:t>. This could increase how much lithium is in the body and result in serious side effects. </w:t>
      </w:r>
    </w:p>
    <w:p w:rsidR="00E96810" w:rsidRDefault="00E96810" w:rsidP="00A12F5A">
      <w:pPr>
        <w:shd w:val="clear" w:color="auto" w:fill="FFFFFF"/>
        <w:spacing w:after="0" w:line="390" w:lineRule="atLeast"/>
        <w:rPr>
          <w:rFonts w:ascii="Arial" w:hAnsi="Arial" w:cs="Arial"/>
          <w:color w:val="333333"/>
        </w:rPr>
      </w:pPr>
      <w:r>
        <w:rPr>
          <w:rFonts w:ascii="Arial" w:hAnsi="Arial" w:cs="Arial"/>
          <w:color w:val="333333"/>
        </w:rPr>
        <w:t> </w:t>
      </w:r>
      <w:proofErr w:type="spellStart"/>
      <w:r w:rsidR="00416226">
        <w:fldChar w:fldCharType="begin"/>
      </w:r>
      <w:r w:rsidR="00416226">
        <w:instrText>HYPERLINK "https://www.rxlist.com/chlorzoxazone-drug.htm"</w:instrText>
      </w:r>
      <w:r w:rsidR="00416226">
        <w:fldChar w:fldCharType="separate"/>
      </w:r>
      <w:r>
        <w:rPr>
          <w:rStyle w:val="Hyperlink"/>
          <w:rFonts w:ascii="Arial" w:hAnsi="Arial" w:cs="Arial"/>
          <w:color w:val="0072BC"/>
        </w:rPr>
        <w:t>Chlorzoxazone</w:t>
      </w:r>
      <w:proofErr w:type="spellEnd"/>
      <w:r w:rsidR="00416226">
        <w:fldChar w:fldCharType="end"/>
      </w:r>
      <w:r>
        <w:rPr>
          <w:rFonts w:ascii="Arial" w:hAnsi="Arial" w:cs="Arial"/>
          <w:color w:val="333333"/>
        </w:rPr>
        <w:t>, </w:t>
      </w:r>
      <w:proofErr w:type="spellStart"/>
      <w:r w:rsidR="00416226">
        <w:fldChar w:fldCharType="begin"/>
      </w:r>
      <w:r w:rsidR="00416226">
        <w:instrText>HYPERLINK "https://www.rxlist.com/consumer_theophylline_elixophyllin_uniphyl/drugs-condition.htm"</w:instrText>
      </w:r>
      <w:r w:rsidR="00416226">
        <w:fldChar w:fldCharType="separate"/>
      </w:r>
      <w:r>
        <w:rPr>
          <w:rStyle w:val="Hyperlink"/>
          <w:rFonts w:ascii="Arial" w:hAnsi="Arial" w:cs="Arial"/>
          <w:color w:val="0072BC"/>
        </w:rPr>
        <w:t>Theophylline</w:t>
      </w:r>
      <w:proofErr w:type="spellEnd"/>
      <w:r w:rsidR="00416226">
        <w:fldChar w:fldCharType="end"/>
      </w:r>
      <w:r>
        <w:rPr>
          <w:rFonts w:ascii="Arial" w:hAnsi="Arial" w:cs="Arial"/>
          <w:color w:val="333333"/>
        </w:rPr>
        <w:t xml:space="preserve">, and </w:t>
      </w:r>
      <w:proofErr w:type="spellStart"/>
      <w:r>
        <w:rPr>
          <w:rFonts w:ascii="Arial" w:hAnsi="Arial" w:cs="Arial"/>
          <w:color w:val="333333"/>
        </w:rPr>
        <w:t>bufuralol</w:t>
      </w:r>
      <w:proofErr w:type="spellEnd"/>
      <w:r>
        <w:rPr>
          <w:rFonts w:ascii="Arial" w:hAnsi="Arial" w:cs="Arial"/>
          <w:color w:val="333333"/>
        </w:rPr>
        <w:t xml:space="preserve">: </w:t>
      </w:r>
      <w:r w:rsidR="00AE4A65">
        <w:rPr>
          <w:rFonts w:ascii="Arial" w:hAnsi="Arial" w:cs="Arial"/>
          <w:color w:val="333333"/>
        </w:rPr>
        <w:t xml:space="preserve">Black pepper might decrease how quickly the liver breaks down these medications. Taking black pepper along with these medications that are broken down by the liver might increase the chance of side effects. </w:t>
      </w:r>
    </w:p>
    <w:p w:rsidR="001D7B52" w:rsidRDefault="001D7B52" w:rsidP="00A12F5A">
      <w:pPr>
        <w:shd w:val="clear" w:color="auto" w:fill="FFFFFF"/>
        <w:spacing w:after="0" w:line="390" w:lineRule="atLeast"/>
        <w:rPr>
          <w:rFonts w:ascii="Arial" w:hAnsi="Arial" w:cs="Arial"/>
          <w:color w:val="333333"/>
        </w:rPr>
      </w:pPr>
    </w:p>
    <w:p w:rsidR="001D7B52" w:rsidRDefault="001D7B52" w:rsidP="00A12F5A">
      <w:pPr>
        <w:shd w:val="clear" w:color="auto" w:fill="FFFFFF"/>
        <w:spacing w:after="0" w:line="390" w:lineRule="atLeast"/>
        <w:rPr>
          <w:rFonts w:ascii="Arial" w:hAnsi="Arial" w:cs="Arial"/>
          <w:color w:val="333333"/>
        </w:rPr>
      </w:pPr>
      <w:proofErr w:type="spellStart"/>
      <w:r>
        <w:rPr>
          <w:rFonts w:ascii="Arial" w:hAnsi="Arial" w:cs="Arial"/>
          <w:color w:val="333333"/>
        </w:rPr>
        <w:t>Glimepiride</w:t>
      </w:r>
      <w:proofErr w:type="spellEnd"/>
      <w:r>
        <w:rPr>
          <w:rFonts w:ascii="Arial" w:hAnsi="Arial" w:cs="Arial"/>
          <w:color w:val="333333"/>
        </w:rPr>
        <w:t xml:space="preserve"> (</w:t>
      </w:r>
      <w:proofErr w:type="spellStart"/>
      <w:r>
        <w:rPr>
          <w:rFonts w:ascii="Arial" w:hAnsi="Arial" w:cs="Arial"/>
          <w:color w:val="333333"/>
        </w:rPr>
        <w:t>Amaryl</w:t>
      </w:r>
      <w:proofErr w:type="spellEnd"/>
      <w:r>
        <w:rPr>
          <w:rFonts w:ascii="Arial" w:hAnsi="Arial" w:cs="Arial"/>
          <w:color w:val="333333"/>
        </w:rPr>
        <w:t xml:space="preserve">), </w:t>
      </w:r>
      <w:proofErr w:type="spellStart"/>
      <w:r>
        <w:rPr>
          <w:rFonts w:ascii="Arial" w:hAnsi="Arial" w:cs="Arial"/>
          <w:color w:val="333333"/>
        </w:rPr>
        <w:t>glyburide</w:t>
      </w:r>
      <w:proofErr w:type="spellEnd"/>
      <w:r>
        <w:rPr>
          <w:rFonts w:ascii="Arial" w:hAnsi="Arial" w:cs="Arial"/>
          <w:color w:val="333333"/>
        </w:rPr>
        <w:t xml:space="preserve"> (</w:t>
      </w:r>
      <w:proofErr w:type="spellStart"/>
      <w:r>
        <w:rPr>
          <w:rFonts w:ascii="Arial" w:hAnsi="Arial" w:cs="Arial"/>
          <w:color w:val="333333"/>
        </w:rPr>
        <w:t>DiaBeta</w:t>
      </w:r>
      <w:proofErr w:type="spellEnd"/>
      <w:r>
        <w:rPr>
          <w:rFonts w:ascii="Arial" w:hAnsi="Arial" w:cs="Arial"/>
          <w:color w:val="333333"/>
        </w:rPr>
        <w:t xml:space="preserve">, </w:t>
      </w:r>
      <w:proofErr w:type="spellStart"/>
      <w:r>
        <w:rPr>
          <w:rFonts w:ascii="Arial" w:hAnsi="Arial" w:cs="Arial"/>
          <w:color w:val="333333"/>
        </w:rPr>
        <w:t>Glynase</w:t>
      </w:r>
      <w:proofErr w:type="spellEnd"/>
      <w:r>
        <w:rPr>
          <w:rFonts w:ascii="Arial" w:hAnsi="Arial" w:cs="Arial"/>
          <w:color w:val="333333"/>
        </w:rPr>
        <w:t xml:space="preserve"> </w:t>
      </w:r>
      <w:proofErr w:type="spellStart"/>
      <w:r>
        <w:rPr>
          <w:rFonts w:ascii="Arial" w:hAnsi="Arial" w:cs="Arial"/>
          <w:color w:val="333333"/>
        </w:rPr>
        <w:t>PresTab</w:t>
      </w:r>
      <w:proofErr w:type="spellEnd"/>
      <w:r>
        <w:rPr>
          <w:rFonts w:ascii="Arial" w:hAnsi="Arial" w:cs="Arial"/>
          <w:color w:val="333333"/>
        </w:rPr>
        <w:t xml:space="preserve">, </w:t>
      </w:r>
      <w:proofErr w:type="spellStart"/>
      <w:proofErr w:type="gramStart"/>
      <w:r>
        <w:rPr>
          <w:rFonts w:ascii="Arial" w:hAnsi="Arial" w:cs="Arial"/>
          <w:color w:val="333333"/>
        </w:rPr>
        <w:t>Micronase</w:t>
      </w:r>
      <w:proofErr w:type="spellEnd"/>
      <w:proofErr w:type="gramEnd"/>
      <w:r>
        <w:rPr>
          <w:rFonts w:ascii="Arial" w:hAnsi="Arial" w:cs="Arial"/>
          <w:color w:val="333333"/>
        </w:rPr>
        <w:t xml:space="preserve">), insulin, </w:t>
      </w:r>
      <w:proofErr w:type="spellStart"/>
      <w:r>
        <w:rPr>
          <w:rFonts w:ascii="Arial" w:hAnsi="Arial" w:cs="Arial"/>
          <w:color w:val="333333"/>
        </w:rPr>
        <w:t>pioglitazone</w:t>
      </w:r>
      <w:proofErr w:type="spellEnd"/>
      <w:r>
        <w:rPr>
          <w:rFonts w:ascii="Arial" w:hAnsi="Arial" w:cs="Arial"/>
          <w:color w:val="333333"/>
        </w:rPr>
        <w:t xml:space="preserve"> (</w:t>
      </w:r>
      <w:proofErr w:type="spellStart"/>
      <w:r>
        <w:rPr>
          <w:rFonts w:ascii="Arial" w:hAnsi="Arial" w:cs="Arial"/>
          <w:color w:val="333333"/>
        </w:rPr>
        <w:t>Actos</w:t>
      </w:r>
      <w:proofErr w:type="spellEnd"/>
      <w:r>
        <w:rPr>
          <w:rFonts w:ascii="Arial" w:hAnsi="Arial" w:cs="Arial"/>
          <w:color w:val="333333"/>
        </w:rPr>
        <w:t xml:space="preserve">), </w:t>
      </w:r>
      <w:proofErr w:type="spellStart"/>
      <w:r>
        <w:rPr>
          <w:rFonts w:ascii="Arial" w:hAnsi="Arial" w:cs="Arial"/>
          <w:color w:val="333333"/>
        </w:rPr>
        <w:t>rosiglitazone</w:t>
      </w:r>
      <w:proofErr w:type="spellEnd"/>
      <w:r>
        <w:rPr>
          <w:rFonts w:ascii="Arial" w:hAnsi="Arial" w:cs="Arial"/>
          <w:color w:val="333333"/>
        </w:rPr>
        <w:t xml:space="preserve"> (</w:t>
      </w:r>
      <w:proofErr w:type="spellStart"/>
      <w:r>
        <w:rPr>
          <w:rFonts w:ascii="Arial" w:hAnsi="Arial" w:cs="Arial"/>
          <w:color w:val="333333"/>
        </w:rPr>
        <w:t>Avandia</w:t>
      </w:r>
      <w:proofErr w:type="spellEnd"/>
      <w:r>
        <w:rPr>
          <w:rFonts w:ascii="Arial" w:hAnsi="Arial" w:cs="Arial"/>
          <w:color w:val="333333"/>
        </w:rPr>
        <w:t xml:space="preserve">): Some medications are moved by pumps in cells. Black and </w:t>
      </w:r>
      <w:r>
        <w:rPr>
          <w:rFonts w:ascii="Arial" w:hAnsi="Arial" w:cs="Arial"/>
          <w:color w:val="333333"/>
        </w:rPr>
        <w:lastRenderedPageBreak/>
        <w:t>white pepper might make these pumps less active and increase how much of some medications get absorbed by the body. This might cause more side effects from some medications.</w:t>
      </w:r>
    </w:p>
    <w:p w:rsidR="001D7B52" w:rsidRDefault="001D7B52" w:rsidP="00A12F5A">
      <w:pPr>
        <w:shd w:val="clear" w:color="auto" w:fill="FFFFFF"/>
        <w:spacing w:after="0" w:line="390" w:lineRule="atLeast"/>
        <w:rPr>
          <w:rFonts w:ascii="Arial" w:hAnsi="Arial" w:cs="Arial"/>
          <w:color w:val="333333"/>
        </w:rPr>
      </w:pPr>
    </w:p>
    <w:p w:rsidR="0011790A" w:rsidRDefault="0011790A" w:rsidP="00A12F5A">
      <w:pPr>
        <w:shd w:val="clear" w:color="auto" w:fill="FFFFFF"/>
        <w:spacing w:after="0" w:line="390" w:lineRule="atLeast"/>
        <w:rPr>
          <w:rFonts w:ascii="Arial" w:hAnsi="Arial" w:cs="Arial"/>
          <w:color w:val="333333"/>
        </w:rPr>
      </w:pPr>
      <w:r>
        <w:rPr>
          <w:rFonts w:ascii="Arial" w:hAnsi="Arial" w:cs="Arial"/>
          <w:color w:val="333333"/>
        </w:rPr>
        <w:t xml:space="preserve">Anticoagulant / </w:t>
      </w:r>
      <w:proofErr w:type="spellStart"/>
      <w:r>
        <w:rPr>
          <w:rFonts w:ascii="Arial" w:hAnsi="Arial" w:cs="Arial"/>
          <w:color w:val="333333"/>
        </w:rPr>
        <w:t>Antiplatelet</w:t>
      </w:r>
      <w:proofErr w:type="spellEnd"/>
      <w:r>
        <w:rPr>
          <w:rFonts w:ascii="Arial" w:hAnsi="Arial" w:cs="Arial"/>
          <w:color w:val="333333"/>
        </w:rPr>
        <w:t xml:space="preserve"> drugs: </w:t>
      </w:r>
      <w:proofErr w:type="spellStart"/>
      <w:r w:rsidR="00003AA7">
        <w:rPr>
          <w:rFonts w:ascii="Arial" w:hAnsi="Arial" w:cs="Arial"/>
          <w:color w:val="333333"/>
        </w:rPr>
        <w:t>Piperine</w:t>
      </w:r>
      <w:proofErr w:type="spellEnd"/>
      <w:r w:rsidR="00003AA7">
        <w:rPr>
          <w:rFonts w:ascii="Arial" w:hAnsi="Arial" w:cs="Arial"/>
          <w:color w:val="333333"/>
        </w:rPr>
        <w:t xml:space="preserve"> might slow blood clotting. Taking black pepper along with medications that also slow clotting might increase the chances of bruising and bleeding.</w:t>
      </w:r>
    </w:p>
    <w:p w:rsidR="00803DB3" w:rsidRDefault="00803DB3" w:rsidP="00A12F5A">
      <w:pPr>
        <w:shd w:val="clear" w:color="auto" w:fill="FFFFFF"/>
        <w:spacing w:after="0" w:line="390" w:lineRule="atLeast"/>
        <w:rPr>
          <w:rFonts w:ascii="Arial" w:hAnsi="Arial" w:cs="Arial"/>
          <w:color w:val="333333"/>
        </w:rPr>
      </w:pPr>
    </w:p>
    <w:p w:rsidR="00803DB3" w:rsidRDefault="00803DB3" w:rsidP="00A12F5A">
      <w:pPr>
        <w:shd w:val="clear" w:color="auto" w:fill="FFFFFF"/>
        <w:spacing w:after="0" w:line="390" w:lineRule="atLeast"/>
        <w:rPr>
          <w:rFonts w:ascii="Arial" w:hAnsi="Arial" w:cs="Arial"/>
          <w:color w:val="333333"/>
        </w:rPr>
      </w:pPr>
      <w:r>
        <w:rPr>
          <w:rFonts w:ascii="Arial" w:hAnsi="Arial" w:cs="Arial"/>
          <w:color w:val="333333"/>
        </w:rPr>
        <w:t xml:space="preserve">Pentobarbital: </w:t>
      </w:r>
      <w:proofErr w:type="spellStart"/>
      <w:r w:rsidR="004752FE">
        <w:rPr>
          <w:rFonts w:ascii="Arial" w:hAnsi="Arial" w:cs="Arial"/>
          <w:color w:val="333333"/>
        </w:rPr>
        <w:t>Piperine</w:t>
      </w:r>
      <w:proofErr w:type="spellEnd"/>
      <w:r w:rsidR="004752FE">
        <w:rPr>
          <w:rFonts w:ascii="Arial" w:hAnsi="Arial" w:cs="Arial"/>
          <w:color w:val="333333"/>
        </w:rPr>
        <w:t xml:space="preserve"> might increase sleepiness caused by </w:t>
      </w:r>
      <w:hyperlink r:id="rId40" w:history="1">
        <w:r w:rsidR="004752FE">
          <w:rPr>
            <w:rStyle w:val="Hyperlink"/>
            <w:rFonts w:ascii="Arial" w:hAnsi="Arial" w:cs="Arial"/>
            <w:color w:val="0072BC"/>
          </w:rPr>
          <w:t>pentobarbital</w:t>
        </w:r>
      </w:hyperlink>
      <w:r w:rsidR="004752FE">
        <w:rPr>
          <w:rFonts w:ascii="Arial" w:hAnsi="Arial" w:cs="Arial"/>
          <w:color w:val="333333"/>
        </w:rPr>
        <w:t>. In theory, taking black pepper with pentobarbital might increase the </w:t>
      </w:r>
      <w:hyperlink r:id="rId41" w:history="1">
        <w:r w:rsidR="004752FE">
          <w:rPr>
            <w:rStyle w:val="Hyperlink"/>
            <w:rFonts w:ascii="Arial" w:hAnsi="Arial" w:cs="Arial"/>
            <w:color w:val="0072BC"/>
          </w:rPr>
          <w:t>sedative</w:t>
        </w:r>
      </w:hyperlink>
      <w:r w:rsidR="004752FE">
        <w:rPr>
          <w:rFonts w:ascii="Arial" w:hAnsi="Arial" w:cs="Arial"/>
          <w:color w:val="333333"/>
        </w:rPr>
        <w:t> side effects of pentobarbital.</w:t>
      </w:r>
    </w:p>
    <w:p w:rsidR="00275A5C" w:rsidRDefault="00275A5C" w:rsidP="00A12F5A">
      <w:pPr>
        <w:shd w:val="clear" w:color="auto" w:fill="FFFFFF"/>
        <w:spacing w:after="0" w:line="390" w:lineRule="atLeast"/>
        <w:rPr>
          <w:rFonts w:ascii="Arial" w:hAnsi="Arial" w:cs="Arial"/>
          <w:color w:val="333333"/>
        </w:rPr>
      </w:pPr>
    </w:p>
    <w:p w:rsidR="004752FE" w:rsidRDefault="00275A5C" w:rsidP="00A12F5A">
      <w:pPr>
        <w:shd w:val="clear" w:color="auto" w:fill="FFFFFF"/>
        <w:spacing w:after="0" w:line="390" w:lineRule="atLeast"/>
        <w:rPr>
          <w:rFonts w:ascii="Arial" w:hAnsi="Arial" w:cs="Arial"/>
          <w:color w:val="333333"/>
        </w:rPr>
      </w:pPr>
      <w:proofErr w:type="spellStart"/>
      <w:r>
        <w:rPr>
          <w:rFonts w:ascii="Arial" w:hAnsi="Arial" w:cs="Arial"/>
          <w:color w:val="333333"/>
        </w:rPr>
        <w:t>Phenytoin</w:t>
      </w:r>
      <w:proofErr w:type="spellEnd"/>
      <w:r>
        <w:rPr>
          <w:rFonts w:ascii="Arial" w:hAnsi="Arial" w:cs="Arial"/>
          <w:color w:val="333333"/>
        </w:rPr>
        <w:t xml:space="preserve">: </w:t>
      </w:r>
      <w:r w:rsidR="009C7DF7">
        <w:rPr>
          <w:rFonts w:ascii="Arial" w:hAnsi="Arial" w:cs="Arial"/>
          <w:color w:val="333333"/>
        </w:rPr>
        <w:t>Black and white pepper might increase how much </w:t>
      </w:r>
      <w:proofErr w:type="spellStart"/>
      <w:r w:rsidR="00416226">
        <w:fldChar w:fldCharType="begin"/>
      </w:r>
      <w:r w:rsidR="00416226">
        <w:instrText>HYPERLINK "https://www.rxlist.com/consumer_phenytoin_dilantin_phenytek/drugs-condition.htm"</w:instrText>
      </w:r>
      <w:r w:rsidR="00416226">
        <w:fldChar w:fldCharType="separate"/>
      </w:r>
      <w:r w:rsidR="009C7DF7">
        <w:rPr>
          <w:rStyle w:val="Hyperlink"/>
          <w:rFonts w:ascii="Arial" w:hAnsi="Arial" w:cs="Arial"/>
          <w:color w:val="0072BC"/>
        </w:rPr>
        <w:t>phenytoin</w:t>
      </w:r>
      <w:proofErr w:type="spellEnd"/>
      <w:r w:rsidR="00416226">
        <w:fldChar w:fldCharType="end"/>
      </w:r>
      <w:r w:rsidR="009C7DF7">
        <w:rPr>
          <w:rFonts w:ascii="Arial" w:hAnsi="Arial" w:cs="Arial"/>
          <w:color w:val="333333"/>
        </w:rPr>
        <w:t xml:space="preserve"> the body absorbs. Taking black and white pepper along with </w:t>
      </w:r>
      <w:proofErr w:type="spellStart"/>
      <w:r w:rsidR="009C7DF7">
        <w:rPr>
          <w:rFonts w:ascii="Arial" w:hAnsi="Arial" w:cs="Arial"/>
          <w:color w:val="333333"/>
        </w:rPr>
        <w:t>phenytoin</w:t>
      </w:r>
      <w:proofErr w:type="spellEnd"/>
      <w:r w:rsidR="009C7DF7">
        <w:rPr>
          <w:rFonts w:ascii="Arial" w:hAnsi="Arial" w:cs="Arial"/>
          <w:color w:val="333333"/>
        </w:rPr>
        <w:t xml:space="preserve"> might increase the effects and side effects of </w:t>
      </w:r>
      <w:proofErr w:type="spellStart"/>
      <w:r w:rsidR="009C7DF7">
        <w:rPr>
          <w:rFonts w:ascii="Arial" w:hAnsi="Arial" w:cs="Arial"/>
          <w:color w:val="333333"/>
        </w:rPr>
        <w:t>phenytoin</w:t>
      </w:r>
      <w:proofErr w:type="spellEnd"/>
      <w:r w:rsidR="009C7DF7">
        <w:rPr>
          <w:rFonts w:ascii="Arial" w:hAnsi="Arial" w:cs="Arial"/>
          <w:color w:val="333333"/>
        </w:rPr>
        <w:t>.</w:t>
      </w:r>
    </w:p>
    <w:p w:rsidR="009E7E86" w:rsidRDefault="009E7E86" w:rsidP="00A12F5A">
      <w:pPr>
        <w:shd w:val="clear" w:color="auto" w:fill="FFFFFF"/>
        <w:spacing w:after="0" w:line="390" w:lineRule="atLeast"/>
        <w:rPr>
          <w:rFonts w:ascii="Arial" w:hAnsi="Arial" w:cs="Arial"/>
          <w:color w:val="333333"/>
        </w:rPr>
      </w:pPr>
    </w:p>
    <w:p w:rsidR="009E7E86" w:rsidRDefault="009E7E86" w:rsidP="00A12F5A">
      <w:pPr>
        <w:shd w:val="clear" w:color="auto" w:fill="FFFFFF"/>
        <w:spacing w:after="0" w:line="390" w:lineRule="atLeast"/>
        <w:rPr>
          <w:rFonts w:ascii="Arial" w:hAnsi="Arial" w:cs="Arial"/>
          <w:color w:val="333333"/>
        </w:rPr>
      </w:pPr>
      <w:proofErr w:type="spellStart"/>
      <w:proofErr w:type="gramStart"/>
      <w:r>
        <w:rPr>
          <w:rFonts w:ascii="Arial" w:hAnsi="Arial" w:cs="Arial"/>
          <w:color w:val="333333"/>
        </w:rPr>
        <w:t>Propranolol</w:t>
      </w:r>
      <w:proofErr w:type="spellEnd"/>
      <w:r>
        <w:rPr>
          <w:rFonts w:ascii="Arial" w:hAnsi="Arial" w:cs="Arial"/>
          <w:color w:val="333333"/>
        </w:rPr>
        <w:t> :</w:t>
      </w:r>
      <w:proofErr w:type="gramEnd"/>
      <w:r>
        <w:rPr>
          <w:rFonts w:ascii="Arial" w:hAnsi="Arial" w:cs="Arial"/>
          <w:color w:val="333333"/>
        </w:rPr>
        <w:t xml:space="preserve"> </w:t>
      </w:r>
      <w:r w:rsidR="002D73B6">
        <w:rPr>
          <w:rFonts w:ascii="Arial" w:hAnsi="Arial" w:cs="Arial"/>
          <w:color w:val="333333"/>
        </w:rPr>
        <w:t>Black and white pepper might increase how much </w:t>
      </w:r>
      <w:proofErr w:type="spellStart"/>
      <w:r w:rsidR="00416226">
        <w:fldChar w:fldCharType="begin"/>
      </w:r>
      <w:r w:rsidR="00416226">
        <w:instrText>HYPERLINK "https://www.rxlist.com/consumer_propranolol_inderal_innopran/drugs-condition.htm"</w:instrText>
      </w:r>
      <w:r w:rsidR="00416226">
        <w:fldChar w:fldCharType="separate"/>
      </w:r>
      <w:r w:rsidR="002D73B6">
        <w:rPr>
          <w:rStyle w:val="Hyperlink"/>
          <w:rFonts w:ascii="Arial" w:hAnsi="Arial" w:cs="Arial"/>
          <w:color w:val="0072BC"/>
        </w:rPr>
        <w:t>propranolol</w:t>
      </w:r>
      <w:proofErr w:type="spellEnd"/>
      <w:r w:rsidR="00416226">
        <w:fldChar w:fldCharType="end"/>
      </w:r>
      <w:r w:rsidR="002D73B6">
        <w:rPr>
          <w:rFonts w:ascii="Arial" w:hAnsi="Arial" w:cs="Arial"/>
          <w:color w:val="333333"/>
        </w:rPr>
        <w:t xml:space="preserve"> the body absorbs. Taking black and white pepper along with </w:t>
      </w:r>
      <w:proofErr w:type="spellStart"/>
      <w:proofErr w:type="gramStart"/>
      <w:r w:rsidR="002D73B6">
        <w:rPr>
          <w:rFonts w:ascii="Arial" w:hAnsi="Arial" w:cs="Arial"/>
          <w:color w:val="333333"/>
        </w:rPr>
        <w:t>propranolol</w:t>
      </w:r>
      <w:proofErr w:type="spellEnd"/>
      <w:r w:rsidR="002D73B6">
        <w:rPr>
          <w:rFonts w:ascii="Arial" w:hAnsi="Arial" w:cs="Arial"/>
          <w:color w:val="333333"/>
        </w:rPr>
        <w:t xml:space="preserve">  might</w:t>
      </w:r>
      <w:proofErr w:type="gramEnd"/>
      <w:r w:rsidR="002D73B6">
        <w:rPr>
          <w:rFonts w:ascii="Arial" w:hAnsi="Arial" w:cs="Arial"/>
          <w:color w:val="333333"/>
        </w:rPr>
        <w:t xml:space="preserve"> increase the effects and side effects of </w:t>
      </w:r>
      <w:proofErr w:type="spellStart"/>
      <w:r w:rsidR="002D73B6">
        <w:rPr>
          <w:rFonts w:ascii="Arial" w:hAnsi="Arial" w:cs="Arial"/>
          <w:color w:val="333333"/>
        </w:rPr>
        <w:t>propranolol</w:t>
      </w:r>
      <w:proofErr w:type="spellEnd"/>
      <w:r w:rsidR="00E24428">
        <w:rPr>
          <w:rFonts w:ascii="Arial" w:hAnsi="Arial" w:cs="Arial"/>
          <w:color w:val="333333"/>
        </w:rPr>
        <w:t>.</w:t>
      </w:r>
    </w:p>
    <w:p w:rsidR="00E24428" w:rsidRDefault="00E24428" w:rsidP="00A12F5A">
      <w:pPr>
        <w:shd w:val="clear" w:color="auto" w:fill="FFFFFF"/>
        <w:spacing w:after="0" w:line="390" w:lineRule="atLeast"/>
        <w:rPr>
          <w:rFonts w:ascii="Arial" w:hAnsi="Arial" w:cs="Arial"/>
          <w:color w:val="333333"/>
        </w:rPr>
      </w:pPr>
    </w:p>
    <w:p w:rsidR="00E24428" w:rsidRPr="001D6229" w:rsidRDefault="00E24428" w:rsidP="00A12F5A">
      <w:pPr>
        <w:shd w:val="clear" w:color="auto" w:fill="FFFFFF"/>
        <w:spacing w:after="0" w:line="390" w:lineRule="atLeast"/>
        <w:rPr>
          <w:rFonts w:ascii="Times New Roman" w:eastAsia="Times New Roman" w:hAnsi="Times New Roman" w:cs="Times New Roman"/>
          <w:color w:val="000000"/>
          <w:sz w:val="24"/>
          <w:szCs w:val="24"/>
          <w:shd w:val="clear" w:color="auto" w:fill="FFFFFF"/>
        </w:rPr>
      </w:pPr>
      <w:proofErr w:type="spellStart"/>
      <w:r>
        <w:rPr>
          <w:rFonts w:ascii="Arial" w:hAnsi="Arial" w:cs="Arial"/>
          <w:color w:val="333333"/>
        </w:rPr>
        <w:t>Carbamazepine</w:t>
      </w:r>
      <w:proofErr w:type="spellEnd"/>
      <w:r>
        <w:rPr>
          <w:rFonts w:ascii="Arial" w:hAnsi="Arial" w:cs="Arial"/>
          <w:color w:val="333333"/>
        </w:rPr>
        <w:t xml:space="preserve">: </w:t>
      </w:r>
    </w:p>
    <w:sectPr w:rsidR="00E24428" w:rsidRPr="001D6229" w:rsidSect="00EC08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BeeZee">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E2BD2"/>
    <w:multiLevelType w:val="multilevel"/>
    <w:tmpl w:val="C30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66820"/>
    <w:multiLevelType w:val="multilevel"/>
    <w:tmpl w:val="B60A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41AB3"/>
    <w:multiLevelType w:val="multilevel"/>
    <w:tmpl w:val="D6E4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6C75BD"/>
    <w:multiLevelType w:val="multilevel"/>
    <w:tmpl w:val="2540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1A0936"/>
    <w:multiLevelType w:val="multilevel"/>
    <w:tmpl w:val="C30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A8718C"/>
    <w:multiLevelType w:val="multilevel"/>
    <w:tmpl w:val="8FFC2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6936D4"/>
    <w:multiLevelType w:val="multilevel"/>
    <w:tmpl w:val="C30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C81941"/>
    <w:multiLevelType w:val="multilevel"/>
    <w:tmpl w:val="C30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4D7939"/>
    <w:multiLevelType w:val="multilevel"/>
    <w:tmpl w:val="B1C4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532029"/>
    <w:multiLevelType w:val="multilevel"/>
    <w:tmpl w:val="C30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3C6D17"/>
    <w:multiLevelType w:val="multilevel"/>
    <w:tmpl w:val="C30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AE0DA6"/>
    <w:multiLevelType w:val="multilevel"/>
    <w:tmpl w:val="927A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5539D7"/>
    <w:multiLevelType w:val="multilevel"/>
    <w:tmpl w:val="70E6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CC5836"/>
    <w:multiLevelType w:val="multilevel"/>
    <w:tmpl w:val="C30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7C4499"/>
    <w:multiLevelType w:val="multilevel"/>
    <w:tmpl w:val="AD2E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9741CC"/>
    <w:multiLevelType w:val="multilevel"/>
    <w:tmpl w:val="CC64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5F364B"/>
    <w:multiLevelType w:val="multilevel"/>
    <w:tmpl w:val="2C0A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4815A5"/>
    <w:multiLevelType w:val="multilevel"/>
    <w:tmpl w:val="C30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18294A"/>
    <w:multiLevelType w:val="multilevel"/>
    <w:tmpl w:val="C30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9753C4"/>
    <w:multiLevelType w:val="multilevel"/>
    <w:tmpl w:val="C30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041BD8"/>
    <w:multiLevelType w:val="multilevel"/>
    <w:tmpl w:val="C30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34112B"/>
    <w:multiLevelType w:val="multilevel"/>
    <w:tmpl w:val="95A8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865170"/>
    <w:multiLevelType w:val="multilevel"/>
    <w:tmpl w:val="C30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5771A5"/>
    <w:multiLevelType w:val="multilevel"/>
    <w:tmpl w:val="C30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980CBA"/>
    <w:multiLevelType w:val="multilevel"/>
    <w:tmpl w:val="EA06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4F3050"/>
    <w:multiLevelType w:val="multilevel"/>
    <w:tmpl w:val="2EC6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2D6B31"/>
    <w:multiLevelType w:val="multilevel"/>
    <w:tmpl w:val="E84E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21"/>
  </w:num>
  <w:num w:numId="4">
    <w:abstractNumId w:val="15"/>
  </w:num>
  <w:num w:numId="5">
    <w:abstractNumId w:val="12"/>
  </w:num>
  <w:num w:numId="6">
    <w:abstractNumId w:val="8"/>
  </w:num>
  <w:num w:numId="7">
    <w:abstractNumId w:val="3"/>
  </w:num>
  <w:num w:numId="8">
    <w:abstractNumId w:val="25"/>
  </w:num>
  <w:num w:numId="9">
    <w:abstractNumId w:val="24"/>
  </w:num>
  <w:num w:numId="10">
    <w:abstractNumId w:val="5"/>
  </w:num>
  <w:num w:numId="11">
    <w:abstractNumId w:val="11"/>
  </w:num>
  <w:num w:numId="12">
    <w:abstractNumId w:val="1"/>
  </w:num>
  <w:num w:numId="13">
    <w:abstractNumId w:val="2"/>
  </w:num>
  <w:num w:numId="14">
    <w:abstractNumId w:val="13"/>
  </w:num>
  <w:num w:numId="15">
    <w:abstractNumId w:val="26"/>
  </w:num>
  <w:num w:numId="16">
    <w:abstractNumId w:val="4"/>
  </w:num>
  <w:num w:numId="17">
    <w:abstractNumId w:val="20"/>
  </w:num>
  <w:num w:numId="18">
    <w:abstractNumId w:val="0"/>
  </w:num>
  <w:num w:numId="19">
    <w:abstractNumId w:val="9"/>
  </w:num>
  <w:num w:numId="20">
    <w:abstractNumId w:val="17"/>
  </w:num>
  <w:num w:numId="21">
    <w:abstractNumId w:val="7"/>
  </w:num>
  <w:num w:numId="22">
    <w:abstractNumId w:val="19"/>
  </w:num>
  <w:num w:numId="23">
    <w:abstractNumId w:val="18"/>
  </w:num>
  <w:num w:numId="24">
    <w:abstractNumId w:val="22"/>
  </w:num>
  <w:num w:numId="25">
    <w:abstractNumId w:val="23"/>
  </w:num>
  <w:num w:numId="26">
    <w:abstractNumId w:val="6"/>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65B6A"/>
    <w:rsid w:val="00003AA7"/>
    <w:rsid w:val="0001429C"/>
    <w:rsid w:val="000A7AD7"/>
    <w:rsid w:val="000B0033"/>
    <w:rsid w:val="000D3642"/>
    <w:rsid w:val="000D38C8"/>
    <w:rsid w:val="0011790A"/>
    <w:rsid w:val="00135E56"/>
    <w:rsid w:val="001630EA"/>
    <w:rsid w:val="001D6229"/>
    <w:rsid w:val="001D7B52"/>
    <w:rsid w:val="00202E1B"/>
    <w:rsid w:val="00241638"/>
    <w:rsid w:val="00254417"/>
    <w:rsid w:val="0026600E"/>
    <w:rsid w:val="002730B8"/>
    <w:rsid w:val="00275A5C"/>
    <w:rsid w:val="002B5489"/>
    <w:rsid w:val="002C5A2E"/>
    <w:rsid w:val="002D73B6"/>
    <w:rsid w:val="002F0CC4"/>
    <w:rsid w:val="00365B6A"/>
    <w:rsid w:val="003810F8"/>
    <w:rsid w:val="003B6BAF"/>
    <w:rsid w:val="00416226"/>
    <w:rsid w:val="004752FE"/>
    <w:rsid w:val="004B7067"/>
    <w:rsid w:val="00513E0F"/>
    <w:rsid w:val="00526189"/>
    <w:rsid w:val="00532801"/>
    <w:rsid w:val="00595362"/>
    <w:rsid w:val="005E1189"/>
    <w:rsid w:val="00623895"/>
    <w:rsid w:val="0065623E"/>
    <w:rsid w:val="00683AC6"/>
    <w:rsid w:val="006B2FC6"/>
    <w:rsid w:val="006C768C"/>
    <w:rsid w:val="006F78ED"/>
    <w:rsid w:val="007019FC"/>
    <w:rsid w:val="0070477E"/>
    <w:rsid w:val="00707C18"/>
    <w:rsid w:val="007A6D75"/>
    <w:rsid w:val="007B1552"/>
    <w:rsid w:val="007B771F"/>
    <w:rsid w:val="007D60D6"/>
    <w:rsid w:val="007E0711"/>
    <w:rsid w:val="007F224E"/>
    <w:rsid w:val="00803DB3"/>
    <w:rsid w:val="008B6D39"/>
    <w:rsid w:val="008C1B20"/>
    <w:rsid w:val="00916919"/>
    <w:rsid w:val="00950444"/>
    <w:rsid w:val="00970097"/>
    <w:rsid w:val="0097280F"/>
    <w:rsid w:val="009A4116"/>
    <w:rsid w:val="009C5ED0"/>
    <w:rsid w:val="009C7DF7"/>
    <w:rsid w:val="009E7E86"/>
    <w:rsid w:val="00A126C2"/>
    <w:rsid w:val="00A12F5A"/>
    <w:rsid w:val="00A20363"/>
    <w:rsid w:val="00A41BBB"/>
    <w:rsid w:val="00A60C47"/>
    <w:rsid w:val="00A938AF"/>
    <w:rsid w:val="00AE4A65"/>
    <w:rsid w:val="00AF3075"/>
    <w:rsid w:val="00AF3CA9"/>
    <w:rsid w:val="00AF690F"/>
    <w:rsid w:val="00B11601"/>
    <w:rsid w:val="00B1401B"/>
    <w:rsid w:val="00B4786C"/>
    <w:rsid w:val="00B85DB4"/>
    <w:rsid w:val="00B942FD"/>
    <w:rsid w:val="00BC04B0"/>
    <w:rsid w:val="00BC3545"/>
    <w:rsid w:val="00C0098C"/>
    <w:rsid w:val="00C07193"/>
    <w:rsid w:val="00C54CD4"/>
    <w:rsid w:val="00C62D81"/>
    <w:rsid w:val="00CB505C"/>
    <w:rsid w:val="00D05EF2"/>
    <w:rsid w:val="00D14B85"/>
    <w:rsid w:val="00D22070"/>
    <w:rsid w:val="00D55119"/>
    <w:rsid w:val="00D57AF2"/>
    <w:rsid w:val="00D748D7"/>
    <w:rsid w:val="00DC2031"/>
    <w:rsid w:val="00DD6819"/>
    <w:rsid w:val="00DF48D0"/>
    <w:rsid w:val="00E24428"/>
    <w:rsid w:val="00E96810"/>
    <w:rsid w:val="00EC0833"/>
    <w:rsid w:val="00F22EE5"/>
    <w:rsid w:val="00F256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833"/>
  </w:style>
  <w:style w:type="paragraph" w:styleId="Heading2">
    <w:name w:val="heading 2"/>
    <w:basedOn w:val="Normal"/>
    <w:link w:val="Heading2Char"/>
    <w:uiPriority w:val="9"/>
    <w:qFormat/>
    <w:rsid w:val="007D60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0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F0C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0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0D6"/>
    <w:rPr>
      <w:rFonts w:ascii="Times New Roman" w:eastAsia="Times New Roman" w:hAnsi="Times New Roman" w:cs="Times New Roman"/>
      <w:b/>
      <w:bCs/>
      <w:sz w:val="27"/>
      <w:szCs w:val="27"/>
    </w:rPr>
  </w:style>
  <w:style w:type="paragraph" w:styleId="NormalWeb">
    <w:name w:val="Normal (Web)"/>
    <w:basedOn w:val="Normal"/>
    <w:uiPriority w:val="99"/>
    <w:unhideWhenUsed/>
    <w:rsid w:val="007D60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0D6"/>
    <w:rPr>
      <w:b/>
      <w:bCs/>
    </w:rPr>
  </w:style>
  <w:style w:type="character" w:styleId="Hyperlink">
    <w:name w:val="Hyperlink"/>
    <w:basedOn w:val="DefaultParagraphFont"/>
    <w:uiPriority w:val="99"/>
    <w:semiHidden/>
    <w:unhideWhenUsed/>
    <w:rsid w:val="007D60D6"/>
    <w:rPr>
      <w:color w:val="0000FF"/>
      <w:u w:val="single"/>
    </w:rPr>
  </w:style>
  <w:style w:type="paragraph" w:styleId="z-TopofForm">
    <w:name w:val="HTML Top of Form"/>
    <w:basedOn w:val="Normal"/>
    <w:next w:val="Normal"/>
    <w:link w:val="z-TopofFormChar"/>
    <w:hidden/>
    <w:uiPriority w:val="99"/>
    <w:semiHidden/>
    <w:unhideWhenUsed/>
    <w:rsid w:val="007D60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D60D6"/>
    <w:rPr>
      <w:rFonts w:ascii="Arial" w:eastAsia="Times New Roman" w:hAnsi="Arial" w:cs="Arial"/>
      <w:vanish/>
      <w:sz w:val="16"/>
      <w:szCs w:val="16"/>
    </w:rPr>
  </w:style>
  <w:style w:type="paragraph" w:customStyle="1" w:styleId="css-1cr3nkl">
    <w:name w:val="css-1cr3nkl"/>
    <w:basedOn w:val="Normal"/>
    <w:rsid w:val="007D60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huyk6v">
    <w:name w:val="css-1huyk6v"/>
    <w:basedOn w:val="DefaultParagraphFont"/>
    <w:rsid w:val="007D60D6"/>
  </w:style>
  <w:style w:type="paragraph" w:customStyle="1" w:styleId="css-nz9v2z">
    <w:name w:val="css-nz9v2z"/>
    <w:basedOn w:val="Normal"/>
    <w:rsid w:val="007D60D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D60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D60D6"/>
    <w:rPr>
      <w:rFonts w:ascii="Arial" w:eastAsia="Times New Roman" w:hAnsi="Arial" w:cs="Arial"/>
      <w:vanish/>
      <w:sz w:val="16"/>
      <w:szCs w:val="16"/>
    </w:rPr>
  </w:style>
  <w:style w:type="paragraph" w:customStyle="1" w:styleId="css-1jgiljp">
    <w:name w:val="css-1jgiljp"/>
    <w:basedOn w:val="Normal"/>
    <w:rsid w:val="007D60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
    <w:name w:val="sro"/>
    <w:basedOn w:val="DefaultParagraphFont"/>
    <w:rsid w:val="007D60D6"/>
  </w:style>
  <w:style w:type="paragraph" w:styleId="BalloonText">
    <w:name w:val="Balloon Text"/>
    <w:basedOn w:val="Normal"/>
    <w:link w:val="BalloonTextChar"/>
    <w:uiPriority w:val="99"/>
    <w:semiHidden/>
    <w:unhideWhenUsed/>
    <w:rsid w:val="007D6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0D6"/>
    <w:rPr>
      <w:rFonts w:ascii="Tahoma" w:hAnsi="Tahoma" w:cs="Tahoma"/>
      <w:sz w:val="16"/>
      <w:szCs w:val="16"/>
    </w:rPr>
  </w:style>
  <w:style w:type="character" w:customStyle="1" w:styleId="moddate">
    <w:name w:val="moddate"/>
    <w:basedOn w:val="DefaultParagraphFont"/>
    <w:rsid w:val="007D60D6"/>
  </w:style>
  <w:style w:type="paragraph" w:styleId="ListParagraph">
    <w:name w:val="List Paragraph"/>
    <w:basedOn w:val="Normal"/>
    <w:uiPriority w:val="34"/>
    <w:qFormat/>
    <w:rsid w:val="00A41BBB"/>
    <w:pPr>
      <w:ind w:left="720"/>
      <w:contextualSpacing/>
    </w:pPr>
  </w:style>
  <w:style w:type="character" w:customStyle="1" w:styleId="Heading4Char">
    <w:name w:val="Heading 4 Char"/>
    <w:basedOn w:val="DefaultParagraphFont"/>
    <w:link w:val="Heading4"/>
    <w:uiPriority w:val="9"/>
    <w:semiHidden/>
    <w:rsid w:val="002F0CC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9884470">
      <w:bodyDiv w:val="1"/>
      <w:marLeft w:val="0"/>
      <w:marRight w:val="0"/>
      <w:marTop w:val="0"/>
      <w:marBottom w:val="0"/>
      <w:divBdr>
        <w:top w:val="none" w:sz="0" w:space="0" w:color="auto"/>
        <w:left w:val="none" w:sz="0" w:space="0" w:color="auto"/>
        <w:bottom w:val="none" w:sz="0" w:space="0" w:color="auto"/>
        <w:right w:val="none" w:sz="0" w:space="0" w:color="auto"/>
      </w:divBdr>
    </w:div>
    <w:div w:id="300620253">
      <w:bodyDiv w:val="1"/>
      <w:marLeft w:val="0"/>
      <w:marRight w:val="0"/>
      <w:marTop w:val="0"/>
      <w:marBottom w:val="0"/>
      <w:divBdr>
        <w:top w:val="none" w:sz="0" w:space="0" w:color="auto"/>
        <w:left w:val="none" w:sz="0" w:space="0" w:color="auto"/>
        <w:bottom w:val="none" w:sz="0" w:space="0" w:color="auto"/>
        <w:right w:val="none" w:sz="0" w:space="0" w:color="auto"/>
      </w:divBdr>
      <w:divsChild>
        <w:div w:id="932857027">
          <w:marLeft w:val="0"/>
          <w:marRight w:val="0"/>
          <w:marTop w:val="0"/>
          <w:marBottom w:val="0"/>
          <w:divBdr>
            <w:top w:val="none" w:sz="0" w:space="0" w:color="auto"/>
            <w:left w:val="none" w:sz="0" w:space="0" w:color="auto"/>
            <w:bottom w:val="none" w:sz="0" w:space="0" w:color="auto"/>
            <w:right w:val="none" w:sz="0" w:space="0" w:color="auto"/>
          </w:divBdr>
          <w:divsChild>
            <w:div w:id="181743031">
              <w:marLeft w:val="0"/>
              <w:marRight w:val="0"/>
              <w:marTop w:val="0"/>
              <w:marBottom w:val="0"/>
              <w:divBdr>
                <w:top w:val="none" w:sz="0" w:space="0" w:color="auto"/>
                <w:left w:val="none" w:sz="0" w:space="0" w:color="auto"/>
                <w:bottom w:val="none" w:sz="0" w:space="0" w:color="auto"/>
                <w:right w:val="none" w:sz="0" w:space="0" w:color="auto"/>
              </w:divBdr>
              <w:divsChild>
                <w:div w:id="151069906">
                  <w:marLeft w:val="0"/>
                  <w:marRight w:val="0"/>
                  <w:marTop w:val="0"/>
                  <w:marBottom w:val="0"/>
                  <w:divBdr>
                    <w:top w:val="none" w:sz="0" w:space="0" w:color="auto"/>
                    <w:left w:val="none" w:sz="0" w:space="0" w:color="auto"/>
                    <w:bottom w:val="none" w:sz="0" w:space="0" w:color="auto"/>
                    <w:right w:val="none" w:sz="0" w:space="0" w:color="auto"/>
                  </w:divBdr>
                </w:div>
                <w:div w:id="1330988870">
                  <w:marLeft w:val="0"/>
                  <w:marRight w:val="0"/>
                  <w:marTop w:val="0"/>
                  <w:marBottom w:val="0"/>
                  <w:divBdr>
                    <w:top w:val="none" w:sz="0" w:space="0" w:color="auto"/>
                    <w:left w:val="none" w:sz="0" w:space="0" w:color="auto"/>
                    <w:bottom w:val="none" w:sz="0" w:space="0" w:color="auto"/>
                    <w:right w:val="none" w:sz="0" w:space="0" w:color="auto"/>
                  </w:divBdr>
                  <w:divsChild>
                    <w:div w:id="421030301">
                      <w:marLeft w:val="0"/>
                      <w:marRight w:val="0"/>
                      <w:marTop w:val="0"/>
                      <w:marBottom w:val="0"/>
                      <w:divBdr>
                        <w:top w:val="none" w:sz="0" w:space="0" w:color="auto"/>
                        <w:left w:val="none" w:sz="0" w:space="0" w:color="auto"/>
                        <w:bottom w:val="none" w:sz="0" w:space="0" w:color="auto"/>
                        <w:right w:val="none" w:sz="0" w:space="0" w:color="auto"/>
                      </w:divBdr>
                    </w:div>
                  </w:divsChild>
                </w:div>
                <w:div w:id="1408185637">
                  <w:marLeft w:val="0"/>
                  <w:marRight w:val="0"/>
                  <w:marTop w:val="0"/>
                  <w:marBottom w:val="0"/>
                  <w:divBdr>
                    <w:top w:val="none" w:sz="0" w:space="0" w:color="auto"/>
                    <w:left w:val="none" w:sz="0" w:space="0" w:color="auto"/>
                    <w:bottom w:val="none" w:sz="0" w:space="0" w:color="auto"/>
                    <w:right w:val="none" w:sz="0" w:space="0" w:color="auto"/>
                  </w:divBdr>
                  <w:divsChild>
                    <w:div w:id="1956515736">
                      <w:marLeft w:val="0"/>
                      <w:marRight w:val="0"/>
                      <w:marTop w:val="0"/>
                      <w:marBottom w:val="0"/>
                      <w:divBdr>
                        <w:top w:val="none" w:sz="0" w:space="0" w:color="auto"/>
                        <w:left w:val="none" w:sz="0" w:space="0" w:color="auto"/>
                        <w:bottom w:val="none" w:sz="0" w:space="0" w:color="auto"/>
                        <w:right w:val="none" w:sz="0" w:space="0" w:color="auto"/>
                      </w:divBdr>
                    </w:div>
                  </w:divsChild>
                </w:div>
                <w:div w:id="1647121116">
                  <w:marLeft w:val="0"/>
                  <w:marRight w:val="0"/>
                  <w:marTop w:val="300"/>
                  <w:marBottom w:val="300"/>
                  <w:divBdr>
                    <w:top w:val="none" w:sz="0" w:space="0" w:color="auto"/>
                    <w:left w:val="none" w:sz="0" w:space="0" w:color="auto"/>
                    <w:bottom w:val="none" w:sz="0" w:space="0" w:color="auto"/>
                    <w:right w:val="none" w:sz="0" w:space="0" w:color="auto"/>
                  </w:divBdr>
                </w:div>
              </w:divsChild>
            </w:div>
            <w:div w:id="842936481">
              <w:marLeft w:val="0"/>
              <w:marRight w:val="0"/>
              <w:marTop w:val="0"/>
              <w:marBottom w:val="600"/>
              <w:divBdr>
                <w:top w:val="none" w:sz="0" w:space="0" w:color="auto"/>
                <w:left w:val="none" w:sz="0" w:space="0" w:color="auto"/>
                <w:bottom w:val="single" w:sz="6" w:space="0" w:color="DCDBDB"/>
                <w:right w:val="none" w:sz="0" w:space="0" w:color="auto"/>
              </w:divBdr>
              <w:divsChild>
                <w:div w:id="1149205181">
                  <w:marLeft w:val="0"/>
                  <w:marRight w:val="0"/>
                  <w:marTop w:val="375"/>
                  <w:marBottom w:val="300"/>
                  <w:divBdr>
                    <w:top w:val="none" w:sz="0" w:space="0" w:color="auto"/>
                    <w:left w:val="none" w:sz="0" w:space="0" w:color="auto"/>
                    <w:bottom w:val="none" w:sz="0" w:space="0" w:color="auto"/>
                    <w:right w:val="none" w:sz="0" w:space="0" w:color="auto"/>
                  </w:divBdr>
                </w:div>
                <w:div w:id="444422745">
                  <w:marLeft w:val="0"/>
                  <w:marRight w:val="0"/>
                  <w:marTop w:val="0"/>
                  <w:marBottom w:val="450"/>
                  <w:divBdr>
                    <w:top w:val="none" w:sz="0" w:space="0" w:color="auto"/>
                    <w:left w:val="none" w:sz="0" w:space="0" w:color="auto"/>
                    <w:bottom w:val="none" w:sz="0" w:space="0" w:color="auto"/>
                    <w:right w:val="none" w:sz="0" w:space="0" w:color="auto"/>
                  </w:divBdr>
                  <w:divsChild>
                    <w:div w:id="6499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8712">
          <w:marLeft w:val="0"/>
          <w:marRight w:val="0"/>
          <w:marTop w:val="375"/>
          <w:marBottom w:val="750"/>
          <w:divBdr>
            <w:top w:val="none" w:sz="0" w:space="0" w:color="auto"/>
            <w:left w:val="none" w:sz="0" w:space="0" w:color="auto"/>
            <w:bottom w:val="single" w:sz="48" w:space="0" w:color="231F20"/>
            <w:right w:val="none" w:sz="0" w:space="0" w:color="auto"/>
          </w:divBdr>
          <w:divsChild>
            <w:div w:id="854618498">
              <w:marLeft w:val="0"/>
              <w:marRight w:val="0"/>
              <w:marTop w:val="0"/>
              <w:marBottom w:val="0"/>
              <w:divBdr>
                <w:top w:val="none" w:sz="0" w:space="0" w:color="auto"/>
                <w:left w:val="none" w:sz="0" w:space="0" w:color="auto"/>
                <w:bottom w:val="none" w:sz="0" w:space="0" w:color="auto"/>
                <w:right w:val="none" w:sz="0" w:space="0" w:color="auto"/>
              </w:divBdr>
              <w:divsChild>
                <w:div w:id="2354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7468">
          <w:marLeft w:val="0"/>
          <w:marRight w:val="0"/>
          <w:marTop w:val="0"/>
          <w:marBottom w:val="750"/>
          <w:divBdr>
            <w:top w:val="single" w:sz="48" w:space="0" w:color="231F20"/>
            <w:left w:val="none" w:sz="0" w:space="0" w:color="auto"/>
            <w:bottom w:val="single" w:sz="12" w:space="0" w:color="231F20"/>
            <w:right w:val="none" w:sz="0" w:space="0" w:color="auto"/>
          </w:divBdr>
          <w:divsChild>
            <w:div w:id="1979341570">
              <w:marLeft w:val="0"/>
              <w:marRight w:val="0"/>
              <w:marTop w:val="0"/>
              <w:marBottom w:val="0"/>
              <w:divBdr>
                <w:top w:val="none" w:sz="0" w:space="0" w:color="auto"/>
                <w:left w:val="none" w:sz="0" w:space="0" w:color="auto"/>
                <w:bottom w:val="none" w:sz="0" w:space="0" w:color="auto"/>
                <w:right w:val="none" w:sz="0" w:space="0" w:color="auto"/>
              </w:divBdr>
            </w:div>
            <w:div w:id="57048717">
              <w:marLeft w:val="0"/>
              <w:marRight w:val="0"/>
              <w:marTop w:val="0"/>
              <w:marBottom w:val="0"/>
              <w:divBdr>
                <w:top w:val="none" w:sz="0" w:space="0" w:color="auto"/>
                <w:left w:val="none" w:sz="0" w:space="0" w:color="auto"/>
                <w:bottom w:val="none" w:sz="0" w:space="0" w:color="auto"/>
                <w:right w:val="none" w:sz="0" w:space="0" w:color="auto"/>
              </w:divBdr>
            </w:div>
            <w:div w:id="209927438">
              <w:marLeft w:val="0"/>
              <w:marRight w:val="0"/>
              <w:marTop w:val="0"/>
              <w:marBottom w:val="0"/>
              <w:divBdr>
                <w:top w:val="none" w:sz="0" w:space="0" w:color="auto"/>
                <w:left w:val="none" w:sz="0" w:space="0" w:color="auto"/>
                <w:bottom w:val="none" w:sz="0" w:space="0" w:color="auto"/>
                <w:right w:val="none" w:sz="0" w:space="0" w:color="auto"/>
              </w:divBdr>
            </w:div>
            <w:div w:id="1814248084">
              <w:marLeft w:val="0"/>
              <w:marRight w:val="0"/>
              <w:marTop w:val="0"/>
              <w:marBottom w:val="0"/>
              <w:divBdr>
                <w:top w:val="none" w:sz="0" w:space="0" w:color="auto"/>
                <w:left w:val="none" w:sz="0" w:space="0" w:color="auto"/>
                <w:bottom w:val="none" w:sz="0" w:space="0" w:color="auto"/>
                <w:right w:val="none" w:sz="0" w:space="0" w:color="auto"/>
              </w:divBdr>
            </w:div>
            <w:div w:id="1208030890">
              <w:marLeft w:val="0"/>
              <w:marRight w:val="0"/>
              <w:marTop w:val="0"/>
              <w:marBottom w:val="0"/>
              <w:divBdr>
                <w:top w:val="none" w:sz="0" w:space="0" w:color="auto"/>
                <w:left w:val="none" w:sz="0" w:space="0" w:color="auto"/>
                <w:bottom w:val="none" w:sz="0" w:space="0" w:color="auto"/>
                <w:right w:val="none" w:sz="0" w:space="0" w:color="auto"/>
              </w:divBdr>
            </w:div>
          </w:divsChild>
        </w:div>
        <w:div w:id="1660881705">
          <w:marLeft w:val="0"/>
          <w:marRight w:val="0"/>
          <w:marTop w:val="0"/>
          <w:marBottom w:val="750"/>
          <w:divBdr>
            <w:top w:val="single" w:sz="48" w:space="0" w:color="231F20"/>
            <w:left w:val="none" w:sz="0" w:space="0" w:color="auto"/>
            <w:bottom w:val="single" w:sz="12" w:space="0" w:color="231F20"/>
            <w:right w:val="none" w:sz="0" w:space="0" w:color="auto"/>
          </w:divBdr>
          <w:divsChild>
            <w:div w:id="253251185">
              <w:marLeft w:val="0"/>
              <w:marRight w:val="0"/>
              <w:marTop w:val="0"/>
              <w:marBottom w:val="0"/>
              <w:divBdr>
                <w:top w:val="none" w:sz="0" w:space="0" w:color="auto"/>
                <w:left w:val="none" w:sz="0" w:space="0" w:color="auto"/>
                <w:bottom w:val="none" w:sz="0" w:space="0" w:color="auto"/>
                <w:right w:val="none" w:sz="0" w:space="0" w:color="auto"/>
              </w:divBdr>
            </w:div>
            <w:div w:id="1442610518">
              <w:marLeft w:val="0"/>
              <w:marRight w:val="0"/>
              <w:marTop w:val="0"/>
              <w:marBottom w:val="0"/>
              <w:divBdr>
                <w:top w:val="none" w:sz="0" w:space="0" w:color="auto"/>
                <w:left w:val="none" w:sz="0" w:space="0" w:color="auto"/>
                <w:bottom w:val="none" w:sz="0" w:space="0" w:color="auto"/>
                <w:right w:val="none" w:sz="0" w:space="0" w:color="auto"/>
              </w:divBdr>
            </w:div>
            <w:div w:id="2079134794">
              <w:marLeft w:val="0"/>
              <w:marRight w:val="0"/>
              <w:marTop w:val="0"/>
              <w:marBottom w:val="0"/>
              <w:divBdr>
                <w:top w:val="none" w:sz="0" w:space="0" w:color="auto"/>
                <w:left w:val="none" w:sz="0" w:space="0" w:color="auto"/>
                <w:bottom w:val="none" w:sz="0" w:space="0" w:color="auto"/>
                <w:right w:val="none" w:sz="0" w:space="0" w:color="auto"/>
              </w:divBdr>
            </w:div>
            <w:div w:id="1898399596">
              <w:marLeft w:val="0"/>
              <w:marRight w:val="0"/>
              <w:marTop w:val="0"/>
              <w:marBottom w:val="0"/>
              <w:divBdr>
                <w:top w:val="none" w:sz="0" w:space="0" w:color="auto"/>
                <w:left w:val="none" w:sz="0" w:space="0" w:color="auto"/>
                <w:bottom w:val="none" w:sz="0" w:space="0" w:color="auto"/>
                <w:right w:val="none" w:sz="0" w:space="0" w:color="auto"/>
              </w:divBdr>
            </w:div>
            <w:div w:id="6966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250">
      <w:bodyDiv w:val="1"/>
      <w:marLeft w:val="0"/>
      <w:marRight w:val="0"/>
      <w:marTop w:val="0"/>
      <w:marBottom w:val="0"/>
      <w:divBdr>
        <w:top w:val="none" w:sz="0" w:space="0" w:color="auto"/>
        <w:left w:val="none" w:sz="0" w:space="0" w:color="auto"/>
        <w:bottom w:val="none" w:sz="0" w:space="0" w:color="auto"/>
        <w:right w:val="none" w:sz="0" w:space="0" w:color="auto"/>
      </w:divBdr>
      <w:divsChild>
        <w:div w:id="1098867423">
          <w:marLeft w:val="0"/>
          <w:marRight w:val="360"/>
          <w:marTop w:val="0"/>
          <w:marBottom w:val="360"/>
          <w:divBdr>
            <w:top w:val="none" w:sz="0" w:space="0" w:color="auto"/>
            <w:left w:val="none" w:sz="0" w:space="0" w:color="auto"/>
            <w:bottom w:val="none" w:sz="0" w:space="0" w:color="auto"/>
            <w:right w:val="none" w:sz="0" w:space="0" w:color="auto"/>
          </w:divBdr>
          <w:divsChild>
            <w:div w:id="644899508">
              <w:marLeft w:val="0"/>
              <w:marRight w:val="0"/>
              <w:marTop w:val="0"/>
              <w:marBottom w:val="540"/>
              <w:divBdr>
                <w:top w:val="none" w:sz="0" w:space="0" w:color="auto"/>
                <w:left w:val="none" w:sz="0" w:space="0" w:color="auto"/>
                <w:bottom w:val="none" w:sz="0" w:space="0" w:color="auto"/>
                <w:right w:val="none" w:sz="0" w:space="0" w:color="auto"/>
              </w:divBdr>
            </w:div>
          </w:divsChild>
        </w:div>
        <w:div w:id="186606462">
          <w:marLeft w:val="0"/>
          <w:marRight w:val="0"/>
          <w:marTop w:val="0"/>
          <w:marBottom w:val="360"/>
          <w:divBdr>
            <w:top w:val="none" w:sz="0" w:space="0" w:color="auto"/>
            <w:left w:val="none" w:sz="0" w:space="0" w:color="auto"/>
            <w:bottom w:val="none" w:sz="0" w:space="0" w:color="auto"/>
            <w:right w:val="none" w:sz="0" w:space="0" w:color="auto"/>
          </w:divBdr>
          <w:divsChild>
            <w:div w:id="910887563">
              <w:marLeft w:val="0"/>
              <w:marRight w:val="0"/>
              <w:marTop w:val="0"/>
              <w:marBottom w:val="225"/>
              <w:divBdr>
                <w:top w:val="none" w:sz="0" w:space="0" w:color="auto"/>
                <w:left w:val="none" w:sz="0" w:space="0" w:color="auto"/>
                <w:bottom w:val="none" w:sz="0" w:space="0" w:color="auto"/>
                <w:right w:val="none" w:sz="0" w:space="0" w:color="auto"/>
              </w:divBdr>
              <w:divsChild>
                <w:div w:id="2117678431">
                  <w:marLeft w:val="180"/>
                  <w:marRight w:val="180"/>
                  <w:marTop w:val="375"/>
                  <w:marBottom w:val="375"/>
                  <w:divBdr>
                    <w:top w:val="none" w:sz="0" w:space="0" w:color="auto"/>
                    <w:left w:val="none" w:sz="0" w:space="0" w:color="auto"/>
                    <w:bottom w:val="none" w:sz="0" w:space="0" w:color="auto"/>
                    <w:right w:val="none" w:sz="0" w:space="0" w:color="auto"/>
                  </w:divBdr>
                </w:div>
                <w:div w:id="1534464783">
                  <w:marLeft w:val="180"/>
                  <w:marRight w:val="180"/>
                  <w:marTop w:val="0"/>
                  <w:marBottom w:val="375"/>
                  <w:divBdr>
                    <w:top w:val="none" w:sz="0" w:space="0" w:color="auto"/>
                    <w:left w:val="none" w:sz="0" w:space="0" w:color="auto"/>
                    <w:bottom w:val="none" w:sz="0" w:space="0" w:color="auto"/>
                    <w:right w:val="none" w:sz="0" w:space="0" w:color="auto"/>
                  </w:divBdr>
                </w:div>
              </w:divsChild>
            </w:div>
          </w:divsChild>
        </w:div>
      </w:divsChild>
    </w:div>
    <w:div w:id="398601063">
      <w:bodyDiv w:val="1"/>
      <w:marLeft w:val="0"/>
      <w:marRight w:val="0"/>
      <w:marTop w:val="0"/>
      <w:marBottom w:val="0"/>
      <w:divBdr>
        <w:top w:val="none" w:sz="0" w:space="0" w:color="auto"/>
        <w:left w:val="none" w:sz="0" w:space="0" w:color="auto"/>
        <w:bottom w:val="none" w:sz="0" w:space="0" w:color="auto"/>
        <w:right w:val="none" w:sz="0" w:space="0" w:color="auto"/>
      </w:divBdr>
    </w:div>
    <w:div w:id="403064662">
      <w:bodyDiv w:val="1"/>
      <w:marLeft w:val="0"/>
      <w:marRight w:val="0"/>
      <w:marTop w:val="0"/>
      <w:marBottom w:val="0"/>
      <w:divBdr>
        <w:top w:val="none" w:sz="0" w:space="0" w:color="auto"/>
        <w:left w:val="none" w:sz="0" w:space="0" w:color="auto"/>
        <w:bottom w:val="none" w:sz="0" w:space="0" w:color="auto"/>
        <w:right w:val="none" w:sz="0" w:space="0" w:color="auto"/>
      </w:divBdr>
    </w:div>
    <w:div w:id="500661907">
      <w:bodyDiv w:val="1"/>
      <w:marLeft w:val="0"/>
      <w:marRight w:val="0"/>
      <w:marTop w:val="0"/>
      <w:marBottom w:val="0"/>
      <w:divBdr>
        <w:top w:val="none" w:sz="0" w:space="0" w:color="auto"/>
        <w:left w:val="none" w:sz="0" w:space="0" w:color="auto"/>
        <w:bottom w:val="none" w:sz="0" w:space="0" w:color="auto"/>
        <w:right w:val="none" w:sz="0" w:space="0" w:color="auto"/>
      </w:divBdr>
    </w:div>
    <w:div w:id="586159678">
      <w:bodyDiv w:val="1"/>
      <w:marLeft w:val="0"/>
      <w:marRight w:val="0"/>
      <w:marTop w:val="0"/>
      <w:marBottom w:val="0"/>
      <w:divBdr>
        <w:top w:val="none" w:sz="0" w:space="0" w:color="auto"/>
        <w:left w:val="none" w:sz="0" w:space="0" w:color="auto"/>
        <w:bottom w:val="none" w:sz="0" w:space="0" w:color="auto"/>
        <w:right w:val="none" w:sz="0" w:space="0" w:color="auto"/>
      </w:divBdr>
      <w:divsChild>
        <w:div w:id="1343900875">
          <w:marLeft w:val="0"/>
          <w:marRight w:val="0"/>
          <w:marTop w:val="120"/>
          <w:marBottom w:val="120"/>
          <w:divBdr>
            <w:top w:val="none" w:sz="0" w:space="0" w:color="auto"/>
            <w:left w:val="none" w:sz="0" w:space="0" w:color="auto"/>
            <w:bottom w:val="none" w:sz="0" w:space="0" w:color="auto"/>
            <w:right w:val="none" w:sz="0" w:space="0" w:color="auto"/>
          </w:divBdr>
        </w:div>
        <w:div w:id="426199189">
          <w:marLeft w:val="0"/>
          <w:marRight w:val="0"/>
          <w:marTop w:val="120"/>
          <w:marBottom w:val="120"/>
          <w:divBdr>
            <w:top w:val="none" w:sz="0" w:space="0" w:color="auto"/>
            <w:left w:val="none" w:sz="0" w:space="0" w:color="auto"/>
            <w:bottom w:val="none" w:sz="0" w:space="0" w:color="auto"/>
            <w:right w:val="none" w:sz="0" w:space="0" w:color="auto"/>
          </w:divBdr>
        </w:div>
        <w:div w:id="328949699">
          <w:marLeft w:val="0"/>
          <w:marRight w:val="0"/>
          <w:marTop w:val="120"/>
          <w:marBottom w:val="120"/>
          <w:divBdr>
            <w:top w:val="none" w:sz="0" w:space="0" w:color="auto"/>
            <w:left w:val="none" w:sz="0" w:space="0" w:color="auto"/>
            <w:bottom w:val="none" w:sz="0" w:space="0" w:color="auto"/>
            <w:right w:val="none" w:sz="0" w:space="0" w:color="auto"/>
          </w:divBdr>
        </w:div>
        <w:div w:id="1574050285">
          <w:marLeft w:val="0"/>
          <w:marRight w:val="0"/>
          <w:marTop w:val="120"/>
          <w:marBottom w:val="120"/>
          <w:divBdr>
            <w:top w:val="none" w:sz="0" w:space="0" w:color="auto"/>
            <w:left w:val="none" w:sz="0" w:space="0" w:color="auto"/>
            <w:bottom w:val="none" w:sz="0" w:space="0" w:color="auto"/>
            <w:right w:val="none" w:sz="0" w:space="0" w:color="auto"/>
          </w:divBdr>
        </w:div>
      </w:divsChild>
    </w:div>
    <w:div w:id="591016057">
      <w:bodyDiv w:val="1"/>
      <w:marLeft w:val="0"/>
      <w:marRight w:val="0"/>
      <w:marTop w:val="0"/>
      <w:marBottom w:val="0"/>
      <w:divBdr>
        <w:top w:val="none" w:sz="0" w:space="0" w:color="auto"/>
        <w:left w:val="none" w:sz="0" w:space="0" w:color="auto"/>
        <w:bottom w:val="none" w:sz="0" w:space="0" w:color="auto"/>
        <w:right w:val="none" w:sz="0" w:space="0" w:color="auto"/>
      </w:divBdr>
    </w:div>
    <w:div w:id="738137428">
      <w:bodyDiv w:val="1"/>
      <w:marLeft w:val="0"/>
      <w:marRight w:val="0"/>
      <w:marTop w:val="0"/>
      <w:marBottom w:val="0"/>
      <w:divBdr>
        <w:top w:val="none" w:sz="0" w:space="0" w:color="auto"/>
        <w:left w:val="none" w:sz="0" w:space="0" w:color="auto"/>
        <w:bottom w:val="none" w:sz="0" w:space="0" w:color="auto"/>
        <w:right w:val="none" w:sz="0" w:space="0" w:color="auto"/>
      </w:divBdr>
    </w:div>
    <w:div w:id="819149439">
      <w:bodyDiv w:val="1"/>
      <w:marLeft w:val="0"/>
      <w:marRight w:val="0"/>
      <w:marTop w:val="0"/>
      <w:marBottom w:val="0"/>
      <w:divBdr>
        <w:top w:val="none" w:sz="0" w:space="0" w:color="auto"/>
        <w:left w:val="none" w:sz="0" w:space="0" w:color="auto"/>
        <w:bottom w:val="none" w:sz="0" w:space="0" w:color="auto"/>
        <w:right w:val="none" w:sz="0" w:space="0" w:color="auto"/>
      </w:divBdr>
      <w:divsChild>
        <w:div w:id="1465198985">
          <w:marLeft w:val="0"/>
          <w:marRight w:val="0"/>
          <w:marTop w:val="0"/>
          <w:marBottom w:val="0"/>
          <w:divBdr>
            <w:top w:val="none" w:sz="0" w:space="0" w:color="auto"/>
            <w:left w:val="none" w:sz="0" w:space="0" w:color="auto"/>
            <w:bottom w:val="single" w:sz="6" w:space="0" w:color="E1E1E1"/>
            <w:right w:val="none" w:sz="0" w:space="0" w:color="auto"/>
          </w:divBdr>
          <w:divsChild>
            <w:div w:id="2136212593">
              <w:marLeft w:val="0"/>
              <w:marRight w:val="0"/>
              <w:marTop w:val="0"/>
              <w:marBottom w:val="0"/>
              <w:divBdr>
                <w:top w:val="none" w:sz="0" w:space="0" w:color="auto"/>
                <w:left w:val="none" w:sz="0" w:space="0" w:color="auto"/>
                <w:bottom w:val="none" w:sz="0" w:space="0" w:color="auto"/>
                <w:right w:val="none" w:sz="0" w:space="0" w:color="auto"/>
              </w:divBdr>
            </w:div>
            <w:div w:id="1865552386">
              <w:marLeft w:val="178"/>
              <w:marRight w:val="0"/>
              <w:marTop w:val="0"/>
              <w:marBottom w:val="0"/>
              <w:divBdr>
                <w:top w:val="none" w:sz="0" w:space="0" w:color="auto"/>
                <w:left w:val="none" w:sz="0" w:space="0" w:color="auto"/>
                <w:bottom w:val="none" w:sz="0" w:space="0" w:color="auto"/>
                <w:right w:val="none" w:sz="0" w:space="0" w:color="auto"/>
              </w:divBdr>
            </w:div>
          </w:divsChild>
        </w:div>
      </w:divsChild>
    </w:div>
    <w:div w:id="989866418">
      <w:bodyDiv w:val="1"/>
      <w:marLeft w:val="0"/>
      <w:marRight w:val="0"/>
      <w:marTop w:val="0"/>
      <w:marBottom w:val="0"/>
      <w:divBdr>
        <w:top w:val="none" w:sz="0" w:space="0" w:color="auto"/>
        <w:left w:val="none" w:sz="0" w:space="0" w:color="auto"/>
        <w:bottom w:val="none" w:sz="0" w:space="0" w:color="auto"/>
        <w:right w:val="none" w:sz="0" w:space="0" w:color="auto"/>
      </w:divBdr>
      <w:divsChild>
        <w:div w:id="997997648">
          <w:marLeft w:val="0"/>
          <w:marRight w:val="0"/>
          <w:marTop w:val="120"/>
          <w:marBottom w:val="0"/>
          <w:divBdr>
            <w:top w:val="none" w:sz="0" w:space="0" w:color="auto"/>
            <w:left w:val="none" w:sz="0" w:space="0" w:color="auto"/>
            <w:bottom w:val="none" w:sz="0" w:space="0" w:color="auto"/>
            <w:right w:val="none" w:sz="0" w:space="0" w:color="auto"/>
          </w:divBdr>
        </w:div>
        <w:div w:id="1718504676">
          <w:marLeft w:val="0"/>
          <w:marRight w:val="0"/>
          <w:marTop w:val="120"/>
          <w:marBottom w:val="0"/>
          <w:divBdr>
            <w:top w:val="none" w:sz="0" w:space="0" w:color="auto"/>
            <w:left w:val="none" w:sz="0" w:space="0" w:color="auto"/>
            <w:bottom w:val="none" w:sz="0" w:space="0" w:color="auto"/>
            <w:right w:val="none" w:sz="0" w:space="0" w:color="auto"/>
          </w:divBdr>
        </w:div>
        <w:div w:id="1756902398">
          <w:marLeft w:val="0"/>
          <w:marRight w:val="0"/>
          <w:marTop w:val="120"/>
          <w:marBottom w:val="0"/>
          <w:divBdr>
            <w:top w:val="none" w:sz="0" w:space="0" w:color="auto"/>
            <w:left w:val="none" w:sz="0" w:space="0" w:color="auto"/>
            <w:bottom w:val="none" w:sz="0" w:space="0" w:color="auto"/>
            <w:right w:val="none" w:sz="0" w:space="0" w:color="auto"/>
          </w:divBdr>
        </w:div>
      </w:divsChild>
    </w:div>
    <w:div w:id="1069812213">
      <w:bodyDiv w:val="1"/>
      <w:marLeft w:val="0"/>
      <w:marRight w:val="0"/>
      <w:marTop w:val="0"/>
      <w:marBottom w:val="0"/>
      <w:divBdr>
        <w:top w:val="none" w:sz="0" w:space="0" w:color="auto"/>
        <w:left w:val="none" w:sz="0" w:space="0" w:color="auto"/>
        <w:bottom w:val="none" w:sz="0" w:space="0" w:color="auto"/>
        <w:right w:val="none" w:sz="0" w:space="0" w:color="auto"/>
      </w:divBdr>
      <w:divsChild>
        <w:div w:id="468406299">
          <w:marLeft w:val="0"/>
          <w:marRight w:val="0"/>
          <w:marTop w:val="0"/>
          <w:marBottom w:val="0"/>
          <w:divBdr>
            <w:top w:val="none" w:sz="0" w:space="0" w:color="auto"/>
            <w:left w:val="none" w:sz="0" w:space="0" w:color="auto"/>
            <w:bottom w:val="none" w:sz="0" w:space="0" w:color="auto"/>
            <w:right w:val="none" w:sz="0" w:space="0" w:color="auto"/>
          </w:divBdr>
          <w:divsChild>
            <w:div w:id="1348559494">
              <w:marLeft w:val="0"/>
              <w:marRight w:val="0"/>
              <w:marTop w:val="0"/>
              <w:marBottom w:val="0"/>
              <w:divBdr>
                <w:top w:val="none" w:sz="0" w:space="0" w:color="auto"/>
                <w:left w:val="none" w:sz="0" w:space="0" w:color="auto"/>
                <w:bottom w:val="none" w:sz="0" w:space="0" w:color="auto"/>
                <w:right w:val="none" w:sz="0" w:space="0" w:color="auto"/>
              </w:divBdr>
              <w:divsChild>
                <w:div w:id="1578172538">
                  <w:marLeft w:val="0"/>
                  <w:marRight w:val="0"/>
                  <w:marTop w:val="0"/>
                  <w:marBottom w:val="0"/>
                  <w:divBdr>
                    <w:top w:val="none" w:sz="0" w:space="0" w:color="auto"/>
                    <w:left w:val="none" w:sz="0" w:space="0" w:color="auto"/>
                    <w:bottom w:val="none" w:sz="0" w:space="0" w:color="auto"/>
                    <w:right w:val="none" w:sz="0" w:space="0" w:color="auto"/>
                  </w:divBdr>
                </w:div>
                <w:div w:id="1337536241">
                  <w:marLeft w:val="0"/>
                  <w:marRight w:val="0"/>
                  <w:marTop w:val="0"/>
                  <w:marBottom w:val="0"/>
                  <w:divBdr>
                    <w:top w:val="none" w:sz="0" w:space="0" w:color="auto"/>
                    <w:left w:val="none" w:sz="0" w:space="0" w:color="auto"/>
                    <w:bottom w:val="none" w:sz="0" w:space="0" w:color="auto"/>
                    <w:right w:val="none" w:sz="0" w:space="0" w:color="auto"/>
                  </w:divBdr>
                  <w:divsChild>
                    <w:div w:id="1372342916">
                      <w:marLeft w:val="0"/>
                      <w:marRight w:val="0"/>
                      <w:marTop w:val="225"/>
                      <w:marBottom w:val="0"/>
                      <w:divBdr>
                        <w:top w:val="none" w:sz="0" w:space="0" w:color="auto"/>
                        <w:left w:val="none" w:sz="0" w:space="0" w:color="auto"/>
                        <w:bottom w:val="none" w:sz="0" w:space="0" w:color="auto"/>
                        <w:right w:val="none" w:sz="0" w:space="0" w:color="auto"/>
                      </w:divBdr>
                      <w:divsChild>
                        <w:div w:id="1032461717">
                          <w:marLeft w:val="0"/>
                          <w:marRight w:val="0"/>
                          <w:marTop w:val="0"/>
                          <w:marBottom w:val="0"/>
                          <w:divBdr>
                            <w:top w:val="none" w:sz="0" w:space="0" w:color="auto"/>
                            <w:left w:val="none" w:sz="0" w:space="0" w:color="auto"/>
                            <w:bottom w:val="none" w:sz="0" w:space="0" w:color="auto"/>
                            <w:right w:val="none" w:sz="0" w:space="0" w:color="auto"/>
                          </w:divBdr>
                        </w:div>
                        <w:div w:id="1098020904">
                          <w:marLeft w:val="0"/>
                          <w:marRight w:val="0"/>
                          <w:marTop w:val="0"/>
                          <w:marBottom w:val="0"/>
                          <w:divBdr>
                            <w:top w:val="none" w:sz="0" w:space="0" w:color="auto"/>
                            <w:left w:val="none" w:sz="0" w:space="0" w:color="auto"/>
                            <w:bottom w:val="none" w:sz="0" w:space="0" w:color="auto"/>
                            <w:right w:val="none" w:sz="0" w:space="0" w:color="auto"/>
                          </w:divBdr>
                          <w:divsChild>
                            <w:div w:id="1917743764">
                              <w:marLeft w:val="0"/>
                              <w:marRight w:val="0"/>
                              <w:marTop w:val="0"/>
                              <w:marBottom w:val="0"/>
                              <w:divBdr>
                                <w:top w:val="none" w:sz="0" w:space="0" w:color="auto"/>
                                <w:left w:val="none" w:sz="0" w:space="0" w:color="auto"/>
                                <w:bottom w:val="none" w:sz="0" w:space="0" w:color="auto"/>
                                <w:right w:val="none" w:sz="0" w:space="0" w:color="auto"/>
                              </w:divBdr>
                              <w:divsChild>
                                <w:div w:id="196793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24971734">
                  <w:marLeft w:val="0"/>
                  <w:marRight w:val="0"/>
                  <w:marTop w:val="0"/>
                  <w:marBottom w:val="0"/>
                  <w:divBdr>
                    <w:top w:val="none" w:sz="0" w:space="0" w:color="auto"/>
                    <w:left w:val="none" w:sz="0" w:space="0" w:color="auto"/>
                    <w:bottom w:val="none" w:sz="0" w:space="0" w:color="auto"/>
                    <w:right w:val="none" w:sz="0" w:space="0" w:color="auto"/>
                  </w:divBdr>
                  <w:divsChild>
                    <w:div w:id="2062287190">
                      <w:marLeft w:val="0"/>
                      <w:marRight w:val="0"/>
                      <w:marTop w:val="0"/>
                      <w:marBottom w:val="0"/>
                      <w:divBdr>
                        <w:top w:val="none" w:sz="0" w:space="0" w:color="auto"/>
                        <w:left w:val="none" w:sz="0" w:space="0" w:color="auto"/>
                        <w:bottom w:val="none" w:sz="0" w:space="0" w:color="auto"/>
                        <w:right w:val="none" w:sz="0" w:space="0" w:color="auto"/>
                      </w:divBdr>
                    </w:div>
                    <w:div w:id="760831644">
                      <w:marLeft w:val="0"/>
                      <w:marRight w:val="0"/>
                      <w:marTop w:val="0"/>
                      <w:marBottom w:val="0"/>
                      <w:divBdr>
                        <w:top w:val="none" w:sz="0" w:space="0" w:color="auto"/>
                        <w:left w:val="none" w:sz="0" w:space="0" w:color="auto"/>
                        <w:bottom w:val="none" w:sz="0" w:space="0" w:color="auto"/>
                        <w:right w:val="none" w:sz="0" w:space="0" w:color="auto"/>
                      </w:divBdr>
                      <w:divsChild>
                        <w:div w:id="594291930">
                          <w:marLeft w:val="0"/>
                          <w:marRight w:val="0"/>
                          <w:marTop w:val="0"/>
                          <w:marBottom w:val="0"/>
                          <w:divBdr>
                            <w:top w:val="none" w:sz="0" w:space="0" w:color="auto"/>
                            <w:left w:val="none" w:sz="0" w:space="0" w:color="auto"/>
                            <w:bottom w:val="none" w:sz="0" w:space="0" w:color="auto"/>
                            <w:right w:val="none" w:sz="0" w:space="0" w:color="auto"/>
                          </w:divBdr>
                          <w:divsChild>
                            <w:div w:id="13632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5939">
                  <w:marLeft w:val="0"/>
                  <w:marRight w:val="0"/>
                  <w:marTop w:val="0"/>
                  <w:marBottom w:val="0"/>
                  <w:divBdr>
                    <w:top w:val="none" w:sz="0" w:space="0" w:color="auto"/>
                    <w:left w:val="none" w:sz="0" w:space="0" w:color="auto"/>
                    <w:bottom w:val="none" w:sz="0" w:space="0" w:color="auto"/>
                    <w:right w:val="none" w:sz="0" w:space="0" w:color="auto"/>
                  </w:divBdr>
                  <w:divsChild>
                    <w:div w:id="1426340506">
                      <w:marLeft w:val="0"/>
                      <w:marRight w:val="0"/>
                      <w:marTop w:val="0"/>
                      <w:marBottom w:val="0"/>
                      <w:divBdr>
                        <w:top w:val="none" w:sz="0" w:space="0" w:color="auto"/>
                        <w:left w:val="none" w:sz="0" w:space="0" w:color="auto"/>
                        <w:bottom w:val="none" w:sz="0" w:space="0" w:color="auto"/>
                        <w:right w:val="none" w:sz="0" w:space="0" w:color="auto"/>
                      </w:divBdr>
                    </w:div>
                  </w:divsChild>
                </w:div>
                <w:div w:id="489757771">
                  <w:marLeft w:val="0"/>
                  <w:marRight w:val="0"/>
                  <w:marTop w:val="0"/>
                  <w:marBottom w:val="0"/>
                  <w:divBdr>
                    <w:top w:val="none" w:sz="0" w:space="0" w:color="auto"/>
                    <w:left w:val="none" w:sz="0" w:space="0" w:color="auto"/>
                    <w:bottom w:val="none" w:sz="0" w:space="0" w:color="auto"/>
                    <w:right w:val="none" w:sz="0" w:space="0" w:color="auto"/>
                  </w:divBdr>
                  <w:divsChild>
                    <w:div w:id="1630353057">
                      <w:marLeft w:val="0"/>
                      <w:marRight w:val="0"/>
                      <w:marTop w:val="0"/>
                      <w:marBottom w:val="0"/>
                      <w:divBdr>
                        <w:top w:val="none" w:sz="0" w:space="0" w:color="auto"/>
                        <w:left w:val="none" w:sz="0" w:space="0" w:color="auto"/>
                        <w:bottom w:val="none" w:sz="0" w:space="0" w:color="auto"/>
                        <w:right w:val="none" w:sz="0" w:space="0" w:color="auto"/>
                      </w:divBdr>
                    </w:div>
                  </w:divsChild>
                </w:div>
                <w:div w:id="1279993987">
                  <w:marLeft w:val="0"/>
                  <w:marRight w:val="0"/>
                  <w:marTop w:val="0"/>
                  <w:marBottom w:val="0"/>
                  <w:divBdr>
                    <w:top w:val="none" w:sz="0" w:space="0" w:color="auto"/>
                    <w:left w:val="none" w:sz="0" w:space="0" w:color="auto"/>
                    <w:bottom w:val="none" w:sz="0" w:space="0" w:color="auto"/>
                    <w:right w:val="none" w:sz="0" w:space="0" w:color="auto"/>
                  </w:divBdr>
                  <w:divsChild>
                    <w:div w:id="1189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1535">
              <w:marLeft w:val="0"/>
              <w:marRight w:val="0"/>
              <w:marTop w:val="0"/>
              <w:marBottom w:val="600"/>
              <w:divBdr>
                <w:top w:val="none" w:sz="0" w:space="0" w:color="auto"/>
                <w:left w:val="none" w:sz="0" w:space="0" w:color="auto"/>
                <w:bottom w:val="single" w:sz="6" w:space="0" w:color="DCDBDB"/>
                <w:right w:val="none" w:sz="0" w:space="0" w:color="auto"/>
              </w:divBdr>
              <w:divsChild>
                <w:div w:id="1356232660">
                  <w:marLeft w:val="0"/>
                  <w:marRight w:val="0"/>
                  <w:marTop w:val="375"/>
                  <w:marBottom w:val="300"/>
                  <w:divBdr>
                    <w:top w:val="none" w:sz="0" w:space="0" w:color="auto"/>
                    <w:left w:val="none" w:sz="0" w:space="0" w:color="auto"/>
                    <w:bottom w:val="none" w:sz="0" w:space="0" w:color="auto"/>
                    <w:right w:val="none" w:sz="0" w:space="0" w:color="auto"/>
                  </w:divBdr>
                </w:div>
                <w:div w:id="1020356051">
                  <w:marLeft w:val="0"/>
                  <w:marRight w:val="0"/>
                  <w:marTop w:val="0"/>
                  <w:marBottom w:val="450"/>
                  <w:divBdr>
                    <w:top w:val="none" w:sz="0" w:space="0" w:color="auto"/>
                    <w:left w:val="none" w:sz="0" w:space="0" w:color="auto"/>
                    <w:bottom w:val="none" w:sz="0" w:space="0" w:color="auto"/>
                    <w:right w:val="none" w:sz="0" w:space="0" w:color="auto"/>
                  </w:divBdr>
                  <w:divsChild>
                    <w:div w:id="11493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1848">
          <w:marLeft w:val="0"/>
          <w:marRight w:val="0"/>
          <w:marTop w:val="375"/>
          <w:marBottom w:val="750"/>
          <w:divBdr>
            <w:top w:val="none" w:sz="0" w:space="0" w:color="auto"/>
            <w:left w:val="none" w:sz="0" w:space="0" w:color="auto"/>
            <w:bottom w:val="single" w:sz="48" w:space="0" w:color="231F20"/>
            <w:right w:val="none" w:sz="0" w:space="0" w:color="auto"/>
          </w:divBdr>
          <w:divsChild>
            <w:div w:id="1659653461">
              <w:marLeft w:val="0"/>
              <w:marRight w:val="0"/>
              <w:marTop w:val="0"/>
              <w:marBottom w:val="0"/>
              <w:divBdr>
                <w:top w:val="none" w:sz="0" w:space="0" w:color="auto"/>
                <w:left w:val="none" w:sz="0" w:space="0" w:color="auto"/>
                <w:bottom w:val="none" w:sz="0" w:space="0" w:color="auto"/>
                <w:right w:val="none" w:sz="0" w:space="0" w:color="auto"/>
              </w:divBdr>
              <w:divsChild>
                <w:div w:id="8968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0504">
          <w:marLeft w:val="0"/>
          <w:marRight w:val="0"/>
          <w:marTop w:val="0"/>
          <w:marBottom w:val="750"/>
          <w:divBdr>
            <w:top w:val="single" w:sz="48" w:space="0" w:color="231F20"/>
            <w:left w:val="none" w:sz="0" w:space="0" w:color="auto"/>
            <w:bottom w:val="single" w:sz="12" w:space="0" w:color="231F20"/>
            <w:right w:val="none" w:sz="0" w:space="0" w:color="auto"/>
          </w:divBdr>
          <w:divsChild>
            <w:div w:id="1007488376">
              <w:marLeft w:val="0"/>
              <w:marRight w:val="0"/>
              <w:marTop w:val="0"/>
              <w:marBottom w:val="0"/>
              <w:divBdr>
                <w:top w:val="none" w:sz="0" w:space="0" w:color="auto"/>
                <w:left w:val="none" w:sz="0" w:space="0" w:color="auto"/>
                <w:bottom w:val="none" w:sz="0" w:space="0" w:color="auto"/>
                <w:right w:val="none" w:sz="0" w:space="0" w:color="auto"/>
              </w:divBdr>
            </w:div>
            <w:div w:id="1257329723">
              <w:marLeft w:val="0"/>
              <w:marRight w:val="0"/>
              <w:marTop w:val="0"/>
              <w:marBottom w:val="0"/>
              <w:divBdr>
                <w:top w:val="none" w:sz="0" w:space="0" w:color="auto"/>
                <w:left w:val="none" w:sz="0" w:space="0" w:color="auto"/>
                <w:bottom w:val="none" w:sz="0" w:space="0" w:color="auto"/>
                <w:right w:val="none" w:sz="0" w:space="0" w:color="auto"/>
              </w:divBdr>
            </w:div>
            <w:div w:id="2144425556">
              <w:marLeft w:val="0"/>
              <w:marRight w:val="0"/>
              <w:marTop w:val="0"/>
              <w:marBottom w:val="0"/>
              <w:divBdr>
                <w:top w:val="none" w:sz="0" w:space="0" w:color="auto"/>
                <w:left w:val="none" w:sz="0" w:space="0" w:color="auto"/>
                <w:bottom w:val="none" w:sz="0" w:space="0" w:color="auto"/>
                <w:right w:val="none" w:sz="0" w:space="0" w:color="auto"/>
              </w:divBdr>
            </w:div>
            <w:div w:id="1820151529">
              <w:marLeft w:val="0"/>
              <w:marRight w:val="0"/>
              <w:marTop w:val="0"/>
              <w:marBottom w:val="0"/>
              <w:divBdr>
                <w:top w:val="none" w:sz="0" w:space="0" w:color="auto"/>
                <w:left w:val="none" w:sz="0" w:space="0" w:color="auto"/>
                <w:bottom w:val="none" w:sz="0" w:space="0" w:color="auto"/>
                <w:right w:val="none" w:sz="0" w:space="0" w:color="auto"/>
              </w:divBdr>
            </w:div>
            <w:div w:id="18456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2290">
      <w:bodyDiv w:val="1"/>
      <w:marLeft w:val="0"/>
      <w:marRight w:val="0"/>
      <w:marTop w:val="0"/>
      <w:marBottom w:val="0"/>
      <w:divBdr>
        <w:top w:val="none" w:sz="0" w:space="0" w:color="auto"/>
        <w:left w:val="none" w:sz="0" w:space="0" w:color="auto"/>
        <w:bottom w:val="none" w:sz="0" w:space="0" w:color="auto"/>
        <w:right w:val="none" w:sz="0" w:space="0" w:color="auto"/>
      </w:divBdr>
      <w:divsChild>
        <w:div w:id="1782411970">
          <w:marLeft w:val="0"/>
          <w:marRight w:val="0"/>
          <w:marTop w:val="0"/>
          <w:marBottom w:val="0"/>
          <w:divBdr>
            <w:top w:val="none" w:sz="0" w:space="0" w:color="auto"/>
            <w:left w:val="none" w:sz="0" w:space="0" w:color="auto"/>
            <w:bottom w:val="single" w:sz="6" w:space="0" w:color="E1E1E1"/>
            <w:right w:val="none" w:sz="0" w:space="0" w:color="auto"/>
          </w:divBdr>
          <w:divsChild>
            <w:div w:id="810824415">
              <w:marLeft w:val="0"/>
              <w:marRight w:val="0"/>
              <w:marTop w:val="0"/>
              <w:marBottom w:val="0"/>
              <w:divBdr>
                <w:top w:val="none" w:sz="0" w:space="0" w:color="auto"/>
                <w:left w:val="none" w:sz="0" w:space="0" w:color="auto"/>
                <w:bottom w:val="none" w:sz="0" w:space="0" w:color="auto"/>
                <w:right w:val="none" w:sz="0" w:space="0" w:color="auto"/>
              </w:divBdr>
            </w:div>
            <w:div w:id="534537873">
              <w:marLeft w:val="178"/>
              <w:marRight w:val="0"/>
              <w:marTop w:val="0"/>
              <w:marBottom w:val="0"/>
              <w:divBdr>
                <w:top w:val="none" w:sz="0" w:space="0" w:color="auto"/>
                <w:left w:val="none" w:sz="0" w:space="0" w:color="auto"/>
                <w:bottom w:val="none" w:sz="0" w:space="0" w:color="auto"/>
                <w:right w:val="none" w:sz="0" w:space="0" w:color="auto"/>
              </w:divBdr>
            </w:div>
          </w:divsChild>
        </w:div>
      </w:divsChild>
    </w:div>
    <w:div w:id="1456950998">
      <w:bodyDiv w:val="1"/>
      <w:marLeft w:val="0"/>
      <w:marRight w:val="0"/>
      <w:marTop w:val="0"/>
      <w:marBottom w:val="0"/>
      <w:divBdr>
        <w:top w:val="none" w:sz="0" w:space="0" w:color="auto"/>
        <w:left w:val="none" w:sz="0" w:space="0" w:color="auto"/>
        <w:bottom w:val="none" w:sz="0" w:space="0" w:color="auto"/>
        <w:right w:val="none" w:sz="0" w:space="0" w:color="auto"/>
      </w:divBdr>
      <w:divsChild>
        <w:div w:id="849103334">
          <w:marLeft w:val="0"/>
          <w:marRight w:val="0"/>
          <w:marTop w:val="120"/>
          <w:marBottom w:val="0"/>
          <w:divBdr>
            <w:top w:val="none" w:sz="0" w:space="0" w:color="auto"/>
            <w:left w:val="none" w:sz="0" w:space="0" w:color="auto"/>
            <w:bottom w:val="none" w:sz="0" w:space="0" w:color="auto"/>
            <w:right w:val="none" w:sz="0" w:space="0" w:color="auto"/>
          </w:divBdr>
        </w:div>
        <w:div w:id="529532911">
          <w:marLeft w:val="0"/>
          <w:marRight w:val="0"/>
          <w:marTop w:val="120"/>
          <w:marBottom w:val="0"/>
          <w:divBdr>
            <w:top w:val="none" w:sz="0" w:space="0" w:color="auto"/>
            <w:left w:val="none" w:sz="0" w:space="0" w:color="auto"/>
            <w:bottom w:val="none" w:sz="0" w:space="0" w:color="auto"/>
            <w:right w:val="none" w:sz="0" w:space="0" w:color="auto"/>
          </w:divBdr>
        </w:div>
      </w:divsChild>
    </w:div>
    <w:div w:id="1617255299">
      <w:bodyDiv w:val="1"/>
      <w:marLeft w:val="0"/>
      <w:marRight w:val="0"/>
      <w:marTop w:val="0"/>
      <w:marBottom w:val="0"/>
      <w:divBdr>
        <w:top w:val="none" w:sz="0" w:space="0" w:color="auto"/>
        <w:left w:val="none" w:sz="0" w:space="0" w:color="auto"/>
        <w:bottom w:val="none" w:sz="0" w:space="0" w:color="auto"/>
        <w:right w:val="none" w:sz="0" w:space="0" w:color="auto"/>
      </w:divBdr>
    </w:div>
    <w:div w:id="1651521509">
      <w:bodyDiv w:val="1"/>
      <w:marLeft w:val="0"/>
      <w:marRight w:val="0"/>
      <w:marTop w:val="0"/>
      <w:marBottom w:val="0"/>
      <w:divBdr>
        <w:top w:val="none" w:sz="0" w:space="0" w:color="auto"/>
        <w:left w:val="none" w:sz="0" w:space="0" w:color="auto"/>
        <w:bottom w:val="none" w:sz="0" w:space="0" w:color="auto"/>
        <w:right w:val="none" w:sz="0" w:space="0" w:color="auto"/>
      </w:divBdr>
    </w:div>
    <w:div w:id="1676761368">
      <w:bodyDiv w:val="1"/>
      <w:marLeft w:val="0"/>
      <w:marRight w:val="0"/>
      <w:marTop w:val="0"/>
      <w:marBottom w:val="0"/>
      <w:divBdr>
        <w:top w:val="none" w:sz="0" w:space="0" w:color="auto"/>
        <w:left w:val="none" w:sz="0" w:space="0" w:color="auto"/>
        <w:bottom w:val="none" w:sz="0" w:space="0" w:color="auto"/>
        <w:right w:val="none" w:sz="0" w:space="0" w:color="auto"/>
      </w:divBdr>
      <w:divsChild>
        <w:div w:id="1875146546">
          <w:marLeft w:val="0"/>
          <w:marRight w:val="0"/>
          <w:marTop w:val="0"/>
          <w:marBottom w:val="0"/>
          <w:divBdr>
            <w:top w:val="none" w:sz="0" w:space="0" w:color="auto"/>
            <w:left w:val="none" w:sz="0" w:space="0" w:color="auto"/>
            <w:bottom w:val="none" w:sz="0" w:space="0" w:color="auto"/>
            <w:right w:val="none" w:sz="0" w:space="0" w:color="auto"/>
          </w:divBdr>
          <w:divsChild>
            <w:div w:id="509175785">
              <w:marLeft w:val="0"/>
              <w:marRight w:val="0"/>
              <w:marTop w:val="0"/>
              <w:marBottom w:val="0"/>
              <w:divBdr>
                <w:top w:val="none" w:sz="0" w:space="0" w:color="auto"/>
                <w:left w:val="none" w:sz="0" w:space="0" w:color="auto"/>
                <w:bottom w:val="none" w:sz="0" w:space="0" w:color="auto"/>
                <w:right w:val="none" w:sz="0" w:space="0" w:color="auto"/>
              </w:divBdr>
            </w:div>
          </w:divsChild>
        </w:div>
        <w:div w:id="1928148471">
          <w:marLeft w:val="0"/>
          <w:marRight w:val="0"/>
          <w:marTop w:val="0"/>
          <w:marBottom w:val="0"/>
          <w:divBdr>
            <w:top w:val="none" w:sz="0" w:space="0" w:color="auto"/>
            <w:left w:val="none" w:sz="0" w:space="0" w:color="auto"/>
            <w:bottom w:val="none" w:sz="0" w:space="0" w:color="auto"/>
            <w:right w:val="none" w:sz="0" w:space="0" w:color="auto"/>
          </w:divBdr>
          <w:divsChild>
            <w:div w:id="33971993">
              <w:marLeft w:val="0"/>
              <w:marRight w:val="0"/>
              <w:marTop w:val="0"/>
              <w:marBottom w:val="0"/>
              <w:divBdr>
                <w:top w:val="none" w:sz="0" w:space="0" w:color="auto"/>
                <w:left w:val="none" w:sz="0" w:space="0" w:color="auto"/>
                <w:bottom w:val="none" w:sz="0" w:space="0" w:color="auto"/>
                <w:right w:val="none" w:sz="0" w:space="0" w:color="auto"/>
              </w:divBdr>
              <w:divsChild>
                <w:div w:id="19037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23614">
      <w:bodyDiv w:val="1"/>
      <w:marLeft w:val="0"/>
      <w:marRight w:val="0"/>
      <w:marTop w:val="0"/>
      <w:marBottom w:val="0"/>
      <w:divBdr>
        <w:top w:val="none" w:sz="0" w:space="0" w:color="auto"/>
        <w:left w:val="none" w:sz="0" w:space="0" w:color="auto"/>
        <w:bottom w:val="none" w:sz="0" w:space="0" w:color="auto"/>
        <w:right w:val="none" w:sz="0" w:space="0" w:color="auto"/>
      </w:divBdr>
    </w:div>
    <w:div w:id="205068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158634.php" TargetMode="External"/><Relationship Id="rId13" Type="http://schemas.openxmlformats.org/officeDocument/2006/relationships/hyperlink" Target="https://www.medicalnewstoday.com/articles/9155.php" TargetMode="External"/><Relationship Id="rId18" Type="http://schemas.openxmlformats.org/officeDocument/2006/relationships/hyperlink" Target="https://www.rxlist.com/script/main/art.asp?articlekey=15038" TargetMode="External"/><Relationship Id="rId26" Type="http://schemas.openxmlformats.org/officeDocument/2006/relationships/hyperlink" Target="https://www.rxlist.com/script/main/art.asp?articlekey=4723" TargetMode="External"/><Relationship Id="rId39" Type="http://schemas.openxmlformats.org/officeDocument/2006/relationships/hyperlink" Target="https://www.rxlist.com/consumer_lithium_eskalith_lithobid/drugs-condition.htm" TargetMode="External"/><Relationship Id="rId3" Type="http://schemas.openxmlformats.org/officeDocument/2006/relationships/settings" Target="settings.xml"/><Relationship Id="rId21" Type="http://schemas.openxmlformats.org/officeDocument/2006/relationships/hyperlink" Target="https://www.rxlist.com/script/main/art.asp?articlekey=6534" TargetMode="External"/><Relationship Id="rId34" Type="http://schemas.openxmlformats.org/officeDocument/2006/relationships/hyperlink" Target="https://www.rxlist.com/script/main/art.asp?articlekey=2091" TargetMode="External"/><Relationship Id="rId42" Type="http://schemas.openxmlformats.org/officeDocument/2006/relationships/fontTable" Target="fontTable.xml"/><Relationship Id="rId7" Type="http://schemas.openxmlformats.org/officeDocument/2006/relationships/hyperlink" Target="https://www.medicalnewstoday.com/articles/159111.php" TargetMode="External"/><Relationship Id="rId12" Type="http://schemas.openxmlformats.org/officeDocument/2006/relationships/hyperlink" Target="https://www.medicalnewstoday.com/articles/161255.php" TargetMode="External"/><Relationship Id="rId17" Type="http://schemas.openxmlformats.org/officeDocument/2006/relationships/hyperlink" Target="https://www.rxlist.com/script/main/art.asp?articlekey=2536" TargetMode="External"/><Relationship Id="rId25" Type="http://schemas.openxmlformats.org/officeDocument/2006/relationships/hyperlink" Target="https://www.rxlist.com/script/main/art.asp?articlekey=30736" TargetMode="External"/><Relationship Id="rId33" Type="http://schemas.openxmlformats.org/officeDocument/2006/relationships/hyperlink" Target="https://www.rxlist.com/script/main/art.asp?articlekey=11893" TargetMode="External"/><Relationship Id="rId38" Type="http://schemas.openxmlformats.org/officeDocument/2006/relationships/hyperlink" Target="https://www.rxlist.com/consumer_cyclosporine_gengraf_neoral_sandimmune/drugs-condition.htm" TargetMode="External"/><Relationship Id="rId2" Type="http://schemas.openxmlformats.org/officeDocument/2006/relationships/styles" Target="styles.xml"/><Relationship Id="rId16" Type="http://schemas.openxmlformats.org/officeDocument/2006/relationships/hyperlink" Target="https://www.rxlist.com/script/main/art.asp?articlekey=5560" TargetMode="External"/><Relationship Id="rId20" Type="http://schemas.openxmlformats.org/officeDocument/2006/relationships/hyperlink" Target="https://www.rxlist.com/script/main/art.asp?articlekey=2985" TargetMode="External"/><Relationship Id="rId29" Type="http://schemas.openxmlformats.org/officeDocument/2006/relationships/hyperlink" Target="https://www.rxlist.com/script/main/art.asp?articlekey=6114" TargetMode="External"/><Relationship Id="rId41" Type="http://schemas.openxmlformats.org/officeDocument/2006/relationships/hyperlink" Target="https://www.rxlist.com/script/main/art.asp?articlekey=5439" TargetMode="External"/><Relationship Id="rId1" Type="http://schemas.openxmlformats.org/officeDocument/2006/relationships/numbering" Target="numbering.xml"/><Relationship Id="rId6" Type="http://schemas.openxmlformats.org/officeDocument/2006/relationships/hyperlink" Target="https://www.medicalnewstoday.com/articles/270644.php" TargetMode="External"/><Relationship Id="rId11" Type="http://schemas.openxmlformats.org/officeDocument/2006/relationships/hyperlink" Target="https://www.medicalnewstoday.com/articles/248958.php" TargetMode="External"/><Relationship Id="rId24" Type="http://schemas.openxmlformats.org/officeDocument/2006/relationships/hyperlink" Target="https://www.rxlist.com/script/main/art.asp?articlekey=11396" TargetMode="External"/><Relationship Id="rId32" Type="http://schemas.openxmlformats.org/officeDocument/2006/relationships/hyperlink" Target="https://www.rxlist.com/script/main/art.asp?articlekey=2580" TargetMode="External"/><Relationship Id="rId37" Type="http://schemas.openxmlformats.org/officeDocument/2006/relationships/hyperlink" Target="https://www.rxlist.com/script/main/art.asp?articlekey=5603" TargetMode="External"/><Relationship Id="rId40" Type="http://schemas.openxmlformats.org/officeDocument/2006/relationships/hyperlink" Target="https://www.rxlist.com/consumer_pentobarbital_nembutal/drugs-condition.htm" TargetMode="External"/><Relationship Id="rId5" Type="http://schemas.openxmlformats.org/officeDocument/2006/relationships/hyperlink" Target="https://www.medicalnewstoday.com/info/cancer-oncology/" TargetMode="External"/><Relationship Id="rId15" Type="http://schemas.openxmlformats.org/officeDocument/2006/relationships/hyperlink" Target="https://www.rxlist.com/script/main/art.asp?articlekey=2373" TargetMode="External"/><Relationship Id="rId23" Type="http://schemas.openxmlformats.org/officeDocument/2006/relationships/hyperlink" Target="https://www.rxlist.com/script/main/art.asp?articlekey=2947" TargetMode="External"/><Relationship Id="rId28" Type="http://schemas.openxmlformats.org/officeDocument/2006/relationships/hyperlink" Target="https://www.rxlist.com/script/main/art.asp?articlekey=22702" TargetMode="External"/><Relationship Id="rId36" Type="http://schemas.openxmlformats.org/officeDocument/2006/relationships/hyperlink" Target="https://www.rxlist.com/script/main/art.asp?articlekey=11363" TargetMode="External"/><Relationship Id="rId10" Type="http://schemas.openxmlformats.org/officeDocument/2006/relationships/hyperlink" Target="https://www.medicalnewstoday.com/kc/antidepressants-work-248320" TargetMode="External"/><Relationship Id="rId19" Type="http://schemas.openxmlformats.org/officeDocument/2006/relationships/hyperlink" Target="https://www.rxlist.com/script/main/art.asp?articlekey=12923" TargetMode="External"/><Relationship Id="rId31" Type="http://schemas.openxmlformats.org/officeDocument/2006/relationships/hyperlink" Target="https://www.rxlist.com/script/main/art.asp?articlekey=53393" TargetMode="External"/><Relationship Id="rId4" Type="http://schemas.openxmlformats.org/officeDocument/2006/relationships/webSettings" Target="webSettings.xml"/><Relationship Id="rId9" Type="http://schemas.openxmlformats.org/officeDocument/2006/relationships/hyperlink" Target="https://www.medicalnewstoday.com/articles/187640.php" TargetMode="External"/><Relationship Id="rId14" Type="http://schemas.openxmlformats.org/officeDocument/2006/relationships/hyperlink" Target="https://www.rxlist.com/script/main/art.asp?articlekey=2337" TargetMode="External"/><Relationship Id="rId22" Type="http://schemas.openxmlformats.org/officeDocument/2006/relationships/hyperlink" Target="https://www.rxlist.com/script/main/art.asp?articlekey=2779" TargetMode="External"/><Relationship Id="rId27" Type="http://schemas.openxmlformats.org/officeDocument/2006/relationships/hyperlink" Target="https://www.rxlist.com/script/main/art.asp?articlekey=97621" TargetMode="External"/><Relationship Id="rId30" Type="http://schemas.openxmlformats.org/officeDocument/2006/relationships/hyperlink" Target="https://www.rxlist.com/script/main/art.asp?articlekey=7901" TargetMode="External"/><Relationship Id="rId35" Type="http://schemas.openxmlformats.org/officeDocument/2006/relationships/hyperlink" Target="https://www.rxlist.com/script/main/art.asp?articlekey=2483"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3949</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PHARMACY</dc:creator>
  <cp:lastModifiedBy>KHUSHI</cp:lastModifiedBy>
  <cp:revision>3</cp:revision>
  <dcterms:created xsi:type="dcterms:W3CDTF">2020-04-03T17:27:00Z</dcterms:created>
  <dcterms:modified xsi:type="dcterms:W3CDTF">2020-04-07T09:29:00Z</dcterms:modified>
</cp:coreProperties>
</file>